
<file path=[Content_Types].xml><?xml version="1.0" encoding="utf-8"?>
<Types xmlns="http://schemas.openxmlformats.org/package/2006/content-types">
  <Default Extension="bin" ContentType="application/vnd.ms-office.activeX"/>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C13E18" w14:textId="77777777" w:rsidR="00044A26" w:rsidRPr="00C62284" w:rsidRDefault="00C62284" w:rsidP="00C62284">
      <w:pPr>
        <w:shd w:val="clear" w:color="auto" w:fill="FFFFFF"/>
        <w:spacing w:after="225" w:line="240" w:lineRule="auto"/>
        <w:outlineLvl w:val="1"/>
        <w:rPr>
          <w:rFonts w:ascii="Times New Roman" w:eastAsia="Times New Roman" w:hAnsi="Times New Roman" w:cs="Times New Roman"/>
          <w:b/>
          <w:bCs/>
          <w:color w:val="333333"/>
          <w:lang w:eastAsia="en-IN"/>
        </w:rPr>
      </w:pPr>
      <w:r w:rsidRPr="00286C4A">
        <w:rPr>
          <w:rFonts w:ascii="Times New Roman" w:eastAsia="Times New Roman" w:hAnsi="Times New Roman" w:cs="Times New Roman"/>
          <w:b/>
          <w:bCs/>
          <w:color w:val="333333"/>
          <w:lang w:eastAsia="en-IN"/>
        </w:rPr>
        <w:t xml:space="preserve">APPLICANT </w:t>
      </w:r>
      <w:commentRangeStart w:id="0"/>
      <w:r w:rsidRPr="00286C4A">
        <w:rPr>
          <w:rFonts w:ascii="Times New Roman" w:eastAsia="Times New Roman" w:hAnsi="Times New Roman" w:cs="Times New Roman"/>
          <w:b/>
          <w:bCs/>
          <w:color w:val="333333"/>
          <w:lang w:eastAsia="en-IN"/>
        </w:rPr>
        <w:t>DECLARATIONS</w:t>
      </w:r>
      <w:commentRangeEnd w:id="0"/>
      <w:r w:rsidR="00EF6085">
        <w:rPr>
          <w:rStyle w:val="CommentReference"/>
        </w:rPr>
        <w:commentReference w:id="0"/>
      </w:r>
    </w:p>
    <w:p w14:paraId="2777D305" w14:textId="77777777" w:rsidR="003A585A" w:rsidRPr="00286C4A" w:rsidRDefault="003A585A" w:rsidP="003A585A">
      <w:pPr>
        <w:shd w:val="clear" w:color="auto" w:fill="FFFFFF"/>
        <w:spacing w:after="100" w:afterAutospacing="1" w:line="240" w:lineRule="auto"/>
        <w:ind w:left="668"/>
        <w:rPr>
          <w:rFonts w:ascii="Times New Roman" w:eastAsia="Times New Roman" w:hAnsi="Times New Roman" w:cs="Times New Roman"/>
          <w:b/>
          <w:bCs/>
          <w:color w:val="333333"/>
          <w:lang w:eastAsia="en-IN"/>
        </w:rPr>
      </w:pPr>
      <w:r w:rsidRPr="00286C4A">
        <w:rPr>
          <w:rFonts w:ascii="Times New Roman" w:eastAsia="Times New Roman" w:hAnsi="Times New Roman" w:cs="Times New Roman"/>
          <w:b/>
          <w:bCs/>
          <w:color w:val="333333"/>
          <w:lang w:eastAsia="en-IN"/>
        </w:rPr>
        <w:t>1. Declaration</w:t>
      </w:r>
    </w:p>
    <w:p w14:paraId="3AE7386A" w14:textId="77777777" w:rsidR="003A585A" w:rsidRPr="00286C4A" w:rsidRDefault="003A585A" w:rsidP="003A585A">
      <w:pPr>
        <w:shd w:val="clear" w:color="auto" w:fill="FFFFFF"/>
        <w:spacing w:after="100" w:afterAutospacing="1" w:line="240" w:lineRule="auto"/>
        <w:ind w:left="668"/>
        <w:jc w:val="both"/>
        <w:rPr>
          <w:rFonts w:ascii="Times New Roman" w:eastAsia="Times New Roman" w:hAnsi="Times New Roman" w:cs="Times New Roman"/>
          <w:color w:val="333333"/>
          <w:lang w:eastAsia="en-IN"/>
        </w:rPr>
      </w:pPr>
      <w:r w:rsidRPr="00286C4A">
        <w:rPr>
          <w:rFonts w:ascii="Times New Roman" w:eastAsia="Times New Roman" w:hAnsi="Times New Roman" w:cs="Times New Roman"/>
          <w:color w:val="333333"/>
          <w:lang w:eastAsia="en-IN"/>
        </w:rPr>
        <w:t xml:space="preserve">1.   Has the registering organization that intends to submit proposal under Terms of Reference of the RPL or its owners/Directors ever been convicted by a court for any criminal offence or any other offence involving moral turpitude or fraud or have been found guilty of any economic offence at any time in the </w:t>
      </w:r>
      <w:commentRangeStart w:id="1"/>
      <w:r w:rsidRPr="00286C4A">
        <w:rPr>
          <w:rFonts w:ascii="Times New Roman" w:eastAsia="Times New Roman" w:hAnsi="Times New Roman" w:cs="Times New Roman"/>
          <w:color w:val="333333"/>
          <w:lang w:eastAsia="en-IN"/>
        </w:rPr>
        <w:t>past</w:t>
      </w:r>
      <w:commentRangeEnd w:id="1"/>
      <w:r w:rsidR="00A11A56">
        <w:rPr>
          <w:rStyle w:val="CommentReference"/>
        </w:rPr>
        <w:commentReference w:id="1"/>
      </w:r>
      <w:r w:rsidRPr="00286C4A">
        <w:rPr>
          <w:rFonts w:ascii="Times New Roman" w:eastAsia="Times New Roman" w:hAnsi="Times New Roman" w:cs="Times New Roman"/>
          <w:color w:val="333333"/>
          <w:lang w:eastAsia="en-IN"/>
        </w:rPr>
        <w:t>?.</w:t>
      </w:r>
    </w:p>
    <w:p w14:paraId="536C0CEE" w14:textId="3E17F52D" w:rsidR="003A585A" w:rsidRPr="00286C4A" w:rsidRDefault="003A585A" w:rsidP="003A585A">
      <w:pPr>
        <w:shd w:val="clear" w:color="auto" w:fill="FFFFFF"/>
        <w:spacing w:after="75" w:line="240" w:lineRule="auto"/>
        <w:rPr>
          <w:rFonts w:ascii="Times New Roman" w:eastAsia="Times New Roman" w:hAnsi="Times New Roman" w:cs="Times New Roman"/>
          <w:color w:val="333333"/>
          <w:lang w:eastAsia="en-IN"/>
        </w:rPr>
      </w:pPr>
      <w:r w:rsidRPr="00286C4A">
        <w:rPr>
          <w:rFonts w:ascii="Times New Roman" w:eastAsia="Times New Roman" w:hAnsi="Times New Roman" w:cs="Times New Roman"/>
          <w:color w:val="333333"/>
          <w:lang w:eastAsia="en-IN"/>
        </w:rPr>
        <w:t>   </w:t>
      </w:r>
      <w:r w:rsidRPr="00286C4A">
        <w:rPr>
          <w:rFonts w:ascii="Times New Roman" w:eastAsia="Times New Roman" w:hAnsi="Times New Roman" w:cs="Times New Roman"/>
          <w:color w:val="333333"/>
          <w:lang w:eastAsia="en-IN"/>
        </w:rPr>
        <w:object w:dxaOrig="225" w:dyaOrig="225" w14:anchorId="2271E7F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0" type="#_x0000_t75" style="width:79.5pt;height:18pt" o:ole="">
            <v:imagedata r:id="rId7" o:title=""/>
          </v:shape>
          <w:control r:id="rId8" w:name="DefaultOcxName" w:shapeid="_x0000_i1080"/>
        </w:object>
      </w:r>
      <w:r w:rsidRPr="00286C4A">
        <w:rPr>
          <w:rFonts w:ascii="Times New Roman" w:eastAsia="Times New Roman" w:hAnsi="Times New Roman" w:cs="Times New Roman"/>
          <w:color w:val="333333"/>
          <w:lang w:eastAsia="en-IN"/>
        </w:rPr>
        <w:t> </w:t>
      </w:r>
      <w:r w:rsidRPr="00286C4A">
        <w:rPr>
          <w:rFonts w:ascii="Times New Roman" w:eastAsia="Times New Roman" w:hAnsi="Times New Roman" w:cs="Times New Roman"/>
          <w:color w:val="333333"/>
          <w:lang w:eastAsia="en-IN"/>
        </w:rPr>
        <w:object w:dxaOrig="225" w:dyaOrig="225" w14:anchorId="23C38722">
          <v:shape id="_x0000_i1084" type="#_x0000_t75" style="width:99.75pt;height:39.75pt" o:ole="">
            <v:imagedata r:id="rId9" o:title=""/>
          </v:shape>
          <w:control r:id="rId10" w:name="DefaultOcxName1" w:shapeid="_x0000_i1084"/>
        </w:object>
      </w:r>
    </w:p>
    <w:p w14:paraId="7338D8CE" w14:textId="77777777" w:rsidR="003A585A" w:rsidRPr="00286C4A" w:rsidRDefault="003A585A" w:rsidP="003A585A">
      <w:pPr>
        <w:shd w:val="clear" w:color="auto" w:fill="FFFFFF"/>
        <w:spacing w:after="100" w:afterAutospacing="1" w:line="240" w:lineRule="auto"/>
        <w:ind w:left="668"/>
        <w:jc w:val="both"/>
        <w:rPr>
          <w:rFonts w:ascii="Times New Roman" w:eastAsia="Times New Roman" w:hAnsi="Times New Roman" w:cs="Times New Roman"/>
          <w:color w:val="333333"/>
          <w:lang w:eastAsia="en-IN"/>
        </w:rPr>
      </w:pPr>
      <w:r w:rsidRPr="00286C4A">
        <w:rPr>
          <w:rFonts w:ascii="Times New Roman" w:eastAsia="Times New Roman" w:hAnsi="Times New Roman" w:cs="Times New Roman"/>
          <w:color w:val="333333"/>
          <w:lang w:eastAsia="en-IN"/>
        </w:rPr>
        <w:t xml:space="preserve">2.  Has the registering organization that intends to submit proposal under Terms of Reference of the RPL been associated with an organization or its owners/directors been an employee or director of an organization or over which applicant organization or its owners/directors exercised management or policy control, or ever been convicted of any criminal offence or any criminal suit filed during the period of </w:t>
      </w:r>
      <w:commentRangeStart w:id="2"/>
      <w:r w:rsidRPr="00286C4A">
        <w:rPr>
          <w:rFonts w:ascii="Times New Roman" w:eastAsia="Times New Roman" w:hAnsi="Times New Roman" w:cs="Times New Roman"/>
          <w:color w:val="333333"/>
          <w:lang w:eastAsia="en-IN"/>
        </w:rPr>
        <w:t>association</w:t>
      </w:r>
      <w:commentRangeEnd w:id="2"/>
      <w:r w:rsidR="00FA633E">
        <w:rPr>
          <w:rStyle w:val="CommentReference"/>
        </w:rPr>
        <w:commentReference w:id="2"/>
      </w:r>
      <w:r w:rsidRPr="00286C4A">
        <w:rPr>
          <w:rFonts w:ascii="Times New Roman" w:eastAsia="Times New Roman" w:hAnsi="Times New Roman" w:cs="Times New Roman"/>
          <w:color w:val="333333"/>
          <w:lang w:eastAsia="en-IN"/>
        </w:rPr>
        <w:t>?.</w:t>
      </w:r>
    </w:p>
    <w:p w14:paraId="66E24893" w14:textId="545ADE46" w:rsidR="003A585A" w:rsidRPr="00286C4A" w:rsidRDefault="003A585A" w:rsidP="003A585A">
      <w:pPr>
        <w:shd w:val="clear" w:color="auto" w:fill="FFFFFF"/>
        <w:spacing w:after="75" w:line="240" w:lineRule="auto"/>
        <w:rPr>
          <w:rFonts w:ascii="Times New Roman" w:eastAsia="Times New Roman" w:hAnsi="Times New Roman" w:cs="Times New Roman"/>
          <w:color w:val="333333"/>
          <w:lang w:eastAsia="en-IN"/>
        </w:rPr>
      </w:pPr>
      <w:r w:rsidRPr="00286C4A">
        <w:rPr>
          <w:rFonts w:ascii="Times New Roman" w:eastAsia="Times New Roman" w:hAnsi="Times New Roman" w:cs="Times New Roman"/>
          <w:color w:val="333333"/>
          <w:lang w:eastAsia="en-IN"/>
        </w:rPr>
        <w:t>   </w:t>
      </w:r>
      <w:r w:rsidRPr="00286C4A">
        <w:rPr>
          <w:rFonts w:ascii="Times New Roman" w:eastAsia="Times New Roman" w:hAnsi="Times New Roman" w:cs="Times New Roman"/>
          <w:color w:val="333333"/>
          <w:lang w:eastAsia="en-IN"/>
        </w:rPr>
        <w:object w:dxaOrig="225" w:dyaOrig="225" w14:anchorId="79A62C70">
          <v:shape id="_x0000_i1161" type="#_x0000_t75" style="width:79.5pt;height:18pt" o:ole="">
            <v:imagedata r:id="rId11" o:title=""/>
          </v:shape>
          <w:control r:id="rId12" w:name="DefaultOcxName2" w:shapeid="_x0000_i1161"/>
        </w:object>
      </w:r>
      <w:r w:rsidRPr="00286C4A">
        <w:rPr>
          <w:rFonts w:ascii="Times New Roman" w:eastAsia="Times New Roman" w:hAnsi="Times New Roman" w:cs="Times New Roman"/>
          <w:color w:val="333333"/>
          <w:lang w:eastAsia="en-IN"/>
        </w:rPr>
        <w:t> </w:t>
      </w:r>
      <w:r w:rsidRPr="00286C4A">
        <w:rPr>
          <w:rFonts w:ascii="Times New Roman" w:eastAsia="Times New Roman" w:hAnsi="Times New Roman" w:cs="Times New Roman"/>
          <w:color w:val="333333"/>
          <w:lang w:eastAsia="en-IN"/>
        </w:rPr>
        <w:object w:dxaOrig="225" w:dyaOrig="225" w14:anchorId="29EB1493">
          <v:shape id="_x0000_i1090" type="#_x0000_t75" style="width:99.75pt;height:39.75pt" o:ole="">
            <v:imagedata r:id="rId9" o:title=""/>
          </v:shape>
          <w:control r:id="rId13" w:name="DefaultOcxName3" w:shapeid="_x0000_i1090"/>
        </w:object>
      </w:r>
    </w:p>
    <w:p w14:paraId="1207256B" w14:textId="77777777" w:rsidR="003A585A" w:rsidRPr="00286C4A" w:rsidRDefault="003A585A" w:rsidP="003A585A">
      <w:pPr>
        <w:shd w:val="clear" w:color="auto" w:fill="FFFFFF"/>
        <w:spacing w:after="100" w:afterAutospacing="1" w:line="240" w:lineRule="auto"/>
        <w:ind w:left="668"/>
        <w:jc w:val="both"/>
        <w:rPr>
          <w:rFonts w:ascii="Times New Roman" w:eastAsia="Times New Roman" w:hAnsi="Times New Roman" w:cs="Times New Roman"/>
          <w:color w:val="333333"/>
          <w:lang w:eastAsia="en-IN"/>
        </w:rPr>
      </w:pPr>
      <w:r w:rsidRPr="00286C4A">
        <w:rPr>
          <w:rFonts w:ascii="Times New Roman" w:eastAsia="Times New Roman" w:hAnsi="Times New Roman" w:cs="Times New Roman"/>
          <w:color w:val="333333"/>
          <w:lang w:eastAsia="en-IN"/>
        </w:rPr>
        <w:t xml:space="preserve">3.   Has the registering organization that intends to submit proposal under Terms of Reference of the RPL or its owners/directors ever been found guilty by any court / regulatory body / self-regulatory organization / stock exchange for any offence in India or </w:t>
      </w:r>
      <w:commentRangeStart w:id="3"/>
      <w:r w:rsidRPr="00286C4A">
        <w:rPr>
          <w:rFonts w:ascii="Times New Roman" w:eastAsia="Times New Roman" w:hAnsi="Times New Roman" w:cs="Times New Roman"/>
          <w:color w:val="333333"/>
          <w:lang w:eastAsia="en-IN"/>
        </w:rPr>
        <w:t>abroad</w:t>
      </w:r>
      <w:commentRangeEnd w:id="3"/>
      <w:r w:rsidR="00FA633E">
        <w:rPr>
          <w:rStyle w:val="CommentReference"/>
        </w:rPr>
        <w:commentReference w:id="3"/>
      </w:r>
      <w:r w:rsidRPr="00286C4A">
        <w:rPr>
          <w:rFonts w:ascii="Times New Roman" w:eastAsia="Times New Roman" w:hAnsi="Times New Roman" w:cs="Times New Roman"/>
          <w:color w:val="333333"/>
          <w:lang w:eastAsia="en-IN"/>
        </w:rPr>
        <w:t>?.</w:t>
      </w:r>
    </w:p>
    <w:p w14:paraId="37333092" w14:textId="01F238D9" w:rsidR="003A585A" w:rsidRPr="00286C4A" w:rsidRDefault="003A585A" w:rsidP="003A585A">
      <w:pPr>
        <w:shd w:val="clear" w:color="auto" w:fill="FFFFFF"/>
        <w:spacing w:after="75" w:line="240" w:lineRule="auto"/>
        <w:rPr>
          <w:rFonts w:ascii="Times New Roman" w:eastAsia="Times New Roman" w:hAnsi="Times New Roman" w:cs="Times New Roman"/>
          <w:color w:val="333333"/>
          <w:lang w:eastAsia="en-IN"/>
        </w:rPr>
      </w:pPr>
      <w:r w:rsidRPr="00286C4A">
        <w:rPr>
          <w:rFonts w:ascii="Times New Roman" w:eastAsia="Times New Roman" w:hAnsi="Times New Roman" w:cs="Times New Roman"/>
          <w:color w:val="333333"/>
          <w:lang w:eastAsia="en-IN"/>
        </w:rPr>
        <w:t>   </w:t>
      </w:r>
      <w:r w:rsidRPr="00286C4A">
        <w:rPr>
          <w:rFonts w:ascii="Times New Roman" w:eastAsia="Times New Roman" w:hAnsi="Times New Roman" w:cs="Times New Roman"/>
          <w:color w:val="333333"/>
          <w:lang w:eastAsia="en-IN"/>
        </w:rPr>
        <w:object w:dxaOrig="225" w:dyaOrig="225" w14:anchorId="38A5E06F">
          <v:shape id="_x0000_i1092" type="#_x0000_t75" style="width:79.5pt;height:18pt" o:ole="">
            <v:imagedata r:id="rId14" o:title=""/>
          </v:shape>
          <w:control r:id="rId15" w:name="DefaultOcxName4" w:shapeid="_x0000_i1092"/>
        </w:object>
      </w:r>
      <w:r w:rsidRPr="00286C4A">
        <w:rPr>
          <w:rFonts w:ascii="Times New Roman" w:eastAsia="Times New Roman" w:hAnsi="Times New Roman" w:cs="Times New Roman"/>
          <w:color w:val="333333"/>
          <w:lang w:eastAsia="en-IN"/>
        </w:rPr>
        <w:t> </w:t>
      </w:r>
      <w:r w:rsidRPr="00286C4A">
        <w:rPr>
          <w:rFonts w:ascii="Times New Roman" w:eastAsia="Times New Roman" w:hAnsi="Times New Roman" w:cs="Times New Roman"/>
          <w:color w:val="333333"/>
          <w:lang w:eastAsia="en-IN"/>
        </w:rPr>
        <w:object w:dxaOrig="225" w:dyaOrig="225" w14:anchorId="37EF98C4">
          <v:shape id="_x0000_i1096" type="#_x0000_t75" style="width:99.75pt;height:39.75pt" o:ole="">
            <v:imagedata r:id="rId9" o:title=""/>
          </v:shape>
          <w:control r:id="rId16" w:name="DefaultOcxName5" w:shapeid="_x0000_i1096"/>
        </w:object>
      </w:r>
    </w:p>
    <w:p w14:paraId="41DB1B71" w14:textId="77777777" w:rsidR="003A585A" w:rsidRPr="00286C4A" w:rsidRDefault="003A585A" w:rsidP="003A585A">
      <w:pPr>
        <w:shd w:val="clear" w:color="auto" w:fill="FFFFFF"/>
        <w:spacing w:after="100" w:afterAutospacing="1" w:line="240" w:lineRule="auto"/>
        <w:ind w:left="668"/>
        <w:jc w:val="both"/>
        <w:rPr>
          <w:rFonts w:ascii="Times New Roman" w:eastAsia="Times New Roman" w:hAnsi="Times New Roman" w:cs="Times New Roman"/>
          <w:color w:val="333333"/>
          <w:lang w:eastAsia="en-IN"/>
        </w:rPr>
      </w:pPr>
      <w:r w:rsidRPr="00286C4A">
        <w:rPr>
          <w:rFonts w:ascii="Times New Roman" w:eastAsia="Times New Roman" w:hAnsi="Times New Roman" w:cs="Times New Roman"/>
          <w:color w:val="333333"/>
          <w:lang w:eastAsia="en-IN"/>
        </w:rPr>
        <w:t xml:space="preserve">4.   Has action ever been taken/initiated against the registering organization that intends to submit proposal under Terms of Reference of the RPL or its owners/directors by the Ministry of Skills Development and Entrepreneurship (MSDE) or Any Ministry or NSDC for suspension or cancellation or debarring or blacklisting, or any show cause notice issued for acts committed during undertaking of implementation of any projects in the </w:t>
      </w:r>
      <w:commentRangeStart w:id="4"/>
      <w:r w:rsidRPr="00286C4A">
        <w:rPr>
          <w:rFonts w:ascii="Times New Roman" w:eastAsia="Times New Roman" w:hAnsi="Times New Roman" w:cs="Times New Roman"/>
          <w:color w:val="333333"/>
          <w:lang w:eastAsia="en-IN"/>
        </w:rPr>
        <w:t>past</w:t>
      </w:r>
      <w:commentRangeEnd w:id="4"/>
      <w:r w:rsidR="00FA633E">
        <w:rPr>
          <w:rStyle w:val="CommentReference"/>
        </w:rPr>
        <w:commentReference w:id="4"/>
      </w:r>
      <w:r w:rsidRPr="00286C4A">
        <w:rPr>
          <w:rFonts w:ascii="Times New Roman" w:eastAsia="Times New Roman" w:hAnsi="Times New Roman" w:cs="Times New Roman"/>
          <w:color w:val="333333"/>
          <w:lang w:eastAsia="en-IN"/>
        </w:rPr>
        <w:t xml:space="preserve"> ?.</w:t>
      </w:r>
    </w:p>
    <w:p w14:paraId="0DB8A60E" w14:textId="55346A4F" w:rsidR="003A585A" w:rsidRPr="00286C4A" w:rsidRDefault="003A585A" w:rsidP="003A585A">
      <w:pPr>
        <w:shd w:val="clear" w:color="auto" w:fill="FFFFFF"/>
        <w:spacing w:after="75" w:line="240" w:lineRule="auto"/>
        <w:rPr>
          <w:rFonts w:ascii="Times New Roman" w:eastAsia="Times New Roman" w:hAnsi="Times New Roman" w:cs="Times New Roman"/>
          <w:color w:val="333333"/>
          <w:lang w:eastAsia="en-IN"/>
        </w:rPr>
      </w:pPr>
      <w:r w:rsidRPr="00286C4A">
        <w:rPr>
          <w:rFonts w:ascii="Times New Roman" w:eastAsia="Times New Roman" w:hAnsi="Times New Roman" w:cs="Times New Roman"/>
          <w:color w:val="333333"/>
          <w:lang w:eastAsia="en-IN"/>
        </w:rPr>
        <w:t>   </w:t>
      </w:r>
      <w:r w:rsidRPr="00286C4A">
        <w:rPr>
          <w:rFonts w:ascii="Times New Roman" w:eastAsia="Times New Roman" w:hAnsi="Times New Roman" w:cs="Times New Roman"/>
          <w:color w:val="333333"/>
          <w:lang w:eastAsia="en-IN"/>
        </w:rPr>
        <w:object w:dxaOrig="225" w:dyaOrig="225" w14:anchorId="6EA5D3D5">
          <v:shape id="_x0000_i1098" type="#_x0000_t75" style="width:79.5pt;height:18pt" o:ole="">
            <v:imagedata r:id="rId17" o:title=""/>
          </v:shape>
          <w:control r:id="rId18" w:name="DefaultOcxName6" w:shapeid="_x0000_i1098"/>
        </w:object>
      </w:r>
      <w:r w:rsidRPr="00286C4A">
        <w:rPr>
          <w:rFonts w:ascii="Times New Roman" w:eastAsia="Times New Roman" w:hAnsi="Times New Roman" w:cs="Times New Roman"/>
          <w:color w:val="333333"/>
          <w:lang w:eastAsia="en-IN"/>
        </w:rPr>
        <w:t> </w:t>
      </w:r>
      <w:r w:rsidRPr="00286C4A">
        <w:rPr>
          <w:rFonts w:ascii="Times New Roman" w:eastAsia="Times New Roman" w:hAnsi="Times New Roman" w:cs="Times New Roman"/>
          <w:color w:val="333333"/>
          <w:lang w:eastAsia="en-IN"/>
        </w:rPr>
        <w:object w:dxaOrig="225" w:dyaOrig="225" w14:anchorId="6309F98F">
          <v:shape id="_x0000_i1102" type="#_x0000_t75" style="width:99.75pt;height:39.75pt" o:ole="">
            <v:imagedata r:id="rId9" o:title=""/>
          </v:shape>
          <w:control r:id="rId19" w:name="DefaultOcxName7" w:shapeid="_x0000_i1102"/>
        </w:object>
      </w:r>
    </w:p>
    <w:p w14:paraId="7FC71F0E" w14:textId="77777777" w:rsidR="003A585A" w:rsidRPr="00286C4A" w:rsidRDefault="003A585A" w:rsidP="003A585A">
      <w:pPr>
        <w:shd w:val="clear" w:color="auto" w:fill="FFFFFF"/>
        <w:spacing w:after="100" w:afterAutospacing="1" w:line="240" w:lineRule="auto"/>
        <w:ind w:left="668"/>
        <w:jc w:val="both"/>
        <w:rPr>
          <w:rFonts w:ascii="Times New Roman" w:eastAsia="Times New Roman" w:hAnsi="Times New Roman" w:cs="Times New Roman"/>
          <w:color w:val="333333"/>
          <w:lang w:eastAsia="en-IN"/>
        </w:rPr>
      </w:pPr>
      <w:r w:rsidRPr="00286C4A">
        <w:rPr>
          <w:rFonts w:ascii="Times New Roman" w:eastAsia="Times New Roman" w:hAnsi="Times New Roman" w:cs="Times New Roman"/>
          <w:color w:val="333333"/>
          <w:lang w:eastAsia="en-IN"/>
        </w:rPr>
        <w:t xml:space="preserve">5.  Has the registering organization that intends to submit proposal under Terms of Reference of the RPL or its owners/Directors ever been associated with any organization as a director or an employee of such organization against which the Ministry of Skills Development and Entrepreneurship (MSDE) or Any Ministry or NSDC had initiated action/taken action of suspension or cancellation or debarring or blacklisting, or any show cause notice issued for acts committed during the period of </w:t>
      </w:r>
      <w:commentRangeStart w:id="5"/>
      <w:r w:rsidRPr="00286C4A">
        <w:rPr>
          <w:rFonts w:ascii="Times New Roman" w:eastAsia="Times New Roman" w:hAnsi="Times New Roman" w:cs="Times New Roman"/>
          <w:color w:val="333333"/>
          <w:lang w:eastAsia="en-IN"/>
        </w:rPr>
        <w:t>association</w:t>
      </w:r>
      <w:commentRangeEnd w:id="5"/>
      <w:r w:rsidR="00FA633E">
        <w:rPr>
          <w:rStyle w:val="CommentReference"/>
        </w:rPr>
        <w:commentReference w:id="5"/>
      </w:r>
      <w:r w:rsidRPr="00286C4A">
        <w:rPr>
          <w:rFonts w:ascii="Times New Roman" w:eastAsia="Times New Roman" w:hAnsi="Times New Roman" w:cs="Times New Roman"/>
          <w:color w:val="333333"/>
          <w:lang w:eastAsia="en-IN"/>
        </w:rPr>
        <w:t>?.</w:t>
      </w:r>
    </w:p>
    <w:p w14:paraId="14FF503A" w14:textId="0BD29DC0" w:rsidR="003A585A" w:rsidRPr="00286C4A" w:rsidRDefault="003A585A" w:rsidP="003A585A">
      <w:pPr>
        <w:shd w:val="clear" w:color="auto" w:fill="FFFFFF"/>
        <w:spacing w:after="75" w:line="240" w:lineRule="auto"/>
        <w:rPr>
          <w:rFonts w:ascii="Times New Roman" w:eastAsia="Times New Roman" w:hAnsi="Times New Roman" w:cs="Times New Roman"/>
          <w:color w:val="333333"/>
          <w:lang w:eastAsia="en-IN"/>
        </w:rPr>
      </w:pPr>
      <w:r w:rsidRPr="00286C4A">
        <w:rPr>
          <w:rFonts w:ascii="Times New Roman" w:eastAsia="Times New Roman" w:hAnsi="Times New Roman" w:cs="Times New Roman"/>
          <w:color w:val="333333"/>
          <w:lang w:eastAsia="en-IN"/>
        </w:rPr>
        <w:t>   </w:t>
      </w:r>
      <w:r w:rsidRPr="00286C4A">
        <w:rPr>
          <w:rFonts w:ascii="Times New Roman" w:eastAsia="Times New Roman" w:hAnsi="Times New Roman" w:cs="Times New Roman"/>
          <w:color w:val="333333"/>
          <w:lang w:eastAsia="en-IN"/>
        </w:rPr>
        <w:object w:dxaOrig="225" w:dyaOrig="225" w14:anchorId="40C16D97">
          <v:shape id="_x0000_i1104" type="#_x0000_t75" style="width:79.5pt;height:18pt" o:ole="">
            <v:imagedata r:id="rId20" o:title=""/>
          </v:shape>
          <w:control r:id="rId21" w:name="DefaultOcxName8" w:shapeid="_x0000_i1104"/>
        </w:object>
      </w:r>
      <w:r w:rsidRPr="00286C4A">
        <w:rPr>
          <w:rFonts w:ascii="Times New Roman" w:eastAsia="Times New Roman" w:hAnsi="Times New Roman" w:cs="Times New Roman"/>
          <w:color w:val="333333"/>
          <w:lang w:eastAsia="en-IN"/>
        </w:rPr>
        <w:t> </w:t>
      </w:r>
      <w:r w:rsidRPr="00286C4A">
        <w:rPr>
          <w:rFonts w:ascii="Times New Roman" w:eastAsia="Times New Roman" w:hAnsi="Times New Roman" w:cs="Times New Roman"/>
          <w:color w:val="333333"/>
          <w:lang w:eastAsia="en-IN"/>
        </w:rPr>
        <w:object w:dxaOrig="225" w:dyaOrig="225" w14:anchorId="0EAD5F30">
          <v:shape id="_x0000_i1108" type="#_x0000_t75" style="width:99.75pt;height:39.75pt" o:ole="">
            <v:imagedata r:id="rId9" o:title=""/>
          </v:shape>
          <w:control r:id="rId22" w:name="DefaultOcxName9" w:shapeid="_x0000_i1108"/>
        </w:object>
      </w:r>
    </w:p>
    <w:p w14:paraId="21B58987" w14:textId="77777777" w:rsidR="003A585A" w:rsidRPr="00286C4A" w:rsidRDefault="003A585A" w:rsidP="003A585A">
      <w:pPr>
        <w:shd w:val="clear" w:color="auto" w:fill="FFFFFF"/>
        <w:spacing w:after="0" w:line="240" w:lineRule="auto"/>
        <w:rPr>
          <w:rFonts w:ascii="Times New Roman" w:eastAsia="Times New Roman" w:hAnsi="Times New Roman" w:cs="Times New Roman"/>
          <w:color w:val="333333"/>
          <w:lang w:eastAsia="en-IN"/>
        </w:rPr>
      </w:pPr>
    </w:p>
    <w:p w14:paraId="4C69CC52" w14:textId="77777777" w:rsidR="003A585A" w:rsidRPr="00286C4A" w:rsidRDefault="003A585A" w:rsidP="003A585A">
      <w:pPr>
        <w:shd w:val="clear" w:color="auto" w:fill="FFFFFF"/>
        <w:spacing w:before="45" w:after="100" w:afterAutospacing="1" w:line="240" w:lineRule="auto"/>
        <w:ind w:left="668"/>
        <w:rPr>
          <w:rFonts w:ascii="Times New Roman" w:eastAsia="Times New Roman" w:hAnsi="Times New Roman" w:cs="Times New Roman"/>
          <w:b/>
          <w:bCs/>
          <w:color w:val="333333"/>
          <w:lang w:eastAsia="en-IN"/>
        </w:rPr>
      </w:pPr>
      <w:r w:rsidRPr="00286C4A">
        <w:rPr>
          <w:rFonts w:ascii="Times New Roman" w:eastAsia="Times New Roman" w:hAnsi="Times New Roman" w:cs="Times New Roman"/>
          <w:b/>
          <w:bCs/>
          <w:color w:val="333333"/>
          <w:lang w:eastAsia="en-IN"/>
        </w:rPr>
        <w:t>2. UNDERTAKING</w:t>
      </w:r>
    </w:p>
    <w:p w14:paraId="11D03C2F" w14:textId="36BF5A08" w:rsidR="003A585A" w:rsidRPr="00286C4A" w:rsidRDefault="003A585A" w:rsidP="003A585A">
      <w:pPr>
        <w:shd w:val="clear" w:color="auto" w:fill="FFFFFF"/>
        <w:spacing w:after="100" w:afterAutospacing="1" w:line="240" w:lineRule="auto"/>
        <w:ind w:hanging="300"/>
        <w:jc w:val="both"/>
        <w:rPr>
          <w:rFonts w:ascii="Times New Roman" w:eastAsia="Times New Roman" w:hAnsi="Times New Roman" w:cs="Times New Roman"/>
          <w:color w:val="333333"/>
          <w:lang w:eastAsia="en-IN"/>
        </w:rPr>
      </w:pPr>
      <w:r w:rsidRPr="00286C4A">
        <w:rPr>
          <w:rFonts w:ascii="Times New Roman" w:eastAsia="Times New Roman" w:hAnsi="Times New Roman" w:cs="Times New Roman"/>
          <w:color w:val="333333"/>
          <w:lang w:eastAsia="en-IN"/>
        </w:rPr>
        <w:lastRenderedPageBreak/>
        <w:object w:dxaOrig="225" w:dyaOrig="225" w14:anchorId="123AE9FE">
          <v:shape id="_x0000_i1110" type="#_x0000_t75" style="width:20.25pt;height:18pt" o:ole="">
            <v:imagedata r:id="rId23" o:title=""/>
          </v:shape>
          <w:control r:id="rId24" w:name="DefaultOcxName10" w:shapeid="_x0000_i1110"/>
        </w:object>
      </w:r>
      <w:r w:rsidRPr="00286C4A">
        <w:rPr>
          <w:rFonts w:ascii="Times New Roman" w:eastAsia="Times New Roman" w:hAnsi="Times New Roman" w:cs="Times New Roman"/>
          <w:color w:val="333333"/>
          <w:lang w:eastAsia="en-IN"/>
        </w:rPr>
        <w:t> </w:t>
      </w:r>
      <w:del w:id="6" w:author="Swati Arora" w:date="2020-03-03T13:46:00Z">
        <w:r w:rsidRPr="00286C4A" w:rsidDel="002976C3">
          <w:rPr>
            <w:rFonts w:ascii="Times New Roman" w:eastAsia="Times New Roman" w:hAnsi="Times New Roman" w:cs="Times New Roman"/>
            <w:color w:val="333333"/>
            <w:lang w:eastAsia="en-IN"/>
          </w:rPr>
          <w:delText xml:space="preserve">That all </w:delText>
        </w:r>
      </w:del>
      <w:ins w:id="7" w:author="Swati Arora" w:date="2020-03-03T13:46:00Z">
        <w:r w:rsidR="002976C3">
          <w:rPr>
            <w:rFonts w:ascii="Times New Roman" w:eastAsia="Times New Roman" w:hAnsi="Times New Roman" w:cs="Times New Roman"/>
            <w:color w:val="333333"/>
            <w:lang w:eastAsia="en-IN"/>
          </w:rPr>
          <w:t>All</w:t>
        </w:r>
      </w:ins>
      <w:ins w:id="8" w:author="Swati Arora" w:date="2020-03-03T13:47:00Z">
        <w:r w:rsidR="002976C3">
          <w:rPr>
            <w:rFonts w:ascii="Times New Roman" w:eastAsia="Times New Roman" w:hAnsi="Times New Roman" w:cs="Times New Roman"/>
            <w:color w:val="333333"/>
            <w:lang w:eastAsia="en-IN"/>
          </w:rPr>
          <w:t xml:space="preserve"> </w:t>
        </w:r>
      </w:ins>
      <w:r w:rsidRPr="00286C4A">
        <w:rPr>
          <w:rFonts w:ascii="Times New Roman" w:eastAsia="Times New Roman" w:hAnsi="Times New Roman" w:cs="Times New Roman"/>
          <w:color w:val="333333"/>
          <w:lang w:eastAsia="en-IN"/>
        </w:rPr>
        <w:t xml:space="preserve">information </w:t>
      </w:r>
      <w:del w:id="9" w:author="Swati Arora" w:date="2020-03-03T13:47:00Z">
        <w:r w:rsidRPr="00286C4A" w:rsidDel="002976C3">
          <w:rPr>
            <w:rFonts w:ascii="Times New Roman" w:eastAsia="Times New Roman" w:hAnsi="Times New Roman" w:cs="Times New Roman"/>
            <w:color w:val="333333"/>
            <w:lang w:eastAsia="en-IN"/>
          </w:rPr>
          <w:delText xml:space="preserve">provided </w:delText>
        </w:r>
      </w:del>
      <w:ins w:id="10" w:author="Swati Arora" w:date="2020-03-03T13:47:00Z">
        <w:r w:rsidR="002976C3">
          <w:rPr>
            <w:rFonts w:ascii="Times New Roman" w:eastAsia="Times New Roman" w:hAnsi="Times New Roman" w:cs="Times New Roman"/>
            <w:color w:val="333333"/>
            <w:lang w:eastAsia="en-IN"/>
          </w:rPr>
          <w:t>uploaded</w:t>
        </w:r>
        <w:r w:rsidR="002976C3" w:rsidRPr="00286C4A">
          <w:rPr>
            <w:rFonts w:ascii="Times New Roman" w:eastAsia="Times New Roman" w:hAnsi="Times New Roman" w:cs="Times New Roman"/>
            <w:color w:val="333333"/>
            <w:lang w:eastAsia="en-IN"/>
          </w:rPr>
          <w:t xml:space="preserve"> </w:t>
        </w:r>
      </w:ins>
      <w:r w:rsidRPr="00286C4A">
        <w:rPr>
          <w:rFonts w:ascii="Times New Roman" w:eastAsia="Times New Roman" w:hAnsi="Times New Roman" w:cs="Times New Roman"/>
          <w:color w:val="333333"/>
          <w:lang w:eastAsia="en-IN"/>
        </w:rPr>
        <w:t xml:space="preserve">in the </w:t>
      </w:r>
      <w:ins w:id="11" w:author="Swati Arora" w:date="2020-03-03T13:47:00Z">
        <w:r w:rsidR="002976C3">
          <w:rPr>
            <w:rFonts w:ascii="Times New Roman" w:eastAsia="Times New Roman" w:hAnsi="Times New Roman" w:cs="Times New Roman"/>
            <w:color w:val="333333"/>
            <w:lang w:eastAsia="en-IN"/>
          </w:rPr>
          <w:t>p</w:t>
        </w:r>
      </w:ins>
      <w:del w:id="12" w:author="Swati Arora" w:date="2020-03-03T13:47:00Z">
        <w:r w:rsidRPr="00286C4A" w:rsidDel="002976C3">
          <w:rPr>
            <w:rFonts w:ascii="Times New Roman" w:eastAsia="Times New Roman" w:hAnsi="Times New Roman" w:cs="Times New Roman"/>
            <w:color w:val="333333"/>
            <w:lang w:eastAsia="en-IN"/>
          </w:rPr>
          <w:delText>P</w:delText>
        </w:r>
      </w:del>
      <w:r w:rsidRPr="00286C4A">
        <w:rPr>
          <w:rFonts w:ascii="Times New Roman" w:eastAsia="Times New Roman" w:hAnsi="Times New Roman" w:cs="Times New Roman"/>
          <w:color w:val="333333"/>
          <w:lang w:eastAsia="en-IN"/>
        </w:rPr>
        <w:t>roposal and documents submitted by us</w:t>
      </w:r>
      <w:ins w:id="13" w:author="Swati Arora" w:date="2020-03-03T13:47:00Z">
        <w:r w:rsidR="00BF0A53">
          <w:rPr>
            <w:rFonts w:ascii="Times New Roman" w:eastAsia="Times New Roman" w:hAnsi="Times New Roman" w:cs="Times New Roman"/>
            <w:color w:val="333333"/>
            <w:lang w:eastAsia="en-IN"/>
          </w:rPr>
          <w:t xml:space="preserve"> (Name of Applicant Organization)</w:t>
        </w:r>
      </w:ins>
      <w:r w:rsidRPr="00286C4A">
        <w:rPr>
          <w:rFonts w:ascii="Times New Roman" w:eastAsia="Times New Roman" w:hAnsi="Times New Roman" w:cs="Times New Roman"/>
          <w:color w:val="333333"/>
          <w:lang w:eastAsia="en-IN"/>
        </w:rPr>
        <w:t xml:space="preserve"> are true and correct.*</w:t>
      </w:r>
    </w:p>
    <w:p w14:paraId="7CA19B1B" w14:textId="457763A4" w:rsidR="003A585A" w:rsidRPr="00286C4A" w:rsidRDefault="003A585A" w:rsidP="003A585A">
      <w:pPr>
        <w:shd w:val="clear" w:color="auto" w:fill="FFFFFF"/>
        <w:spacing w:after="100" w:afterAutospacing="1" w:line="240" w:lineRule="auto"/>
        <w:ind w:hanging="300"/>
        <w:jc w:val="both"/>
        <w:rPr>
          <w:rFonts w:ascii="Times New Roman" w:eastAsia="Times New Roman" w:hAnsi="Times New Roman" w:cs="Times New Roman"/>
          <w:color w:val="333333"/>
          <w:lang w:eastAsia="en-IN"/>
        </w:rPr>
      </w:pPr>
      <w:r w:rsidRPr="00286C4A">
        <w:rPr>
          <w:rFonts w:ascii="Times New Roman" w:eastAsia="Times New Roman" w:hAnsi="Times New Roman" w:cs="Times New Roman"/>
          <w:color w:val="333333"/>
          <w:lang w:eastAsia="en-IN"/>
        </w:rPr>
        <w:object w:dxaOrig="225" w:dyaOrig="225" w14:anchorId="293191C0">
          <v:shape id="_x0000_i1113" type="#_x0000_t75" style="width:20.25pt;height:18pt" o:ole="">
            <v:imagedata r:id="rId23" o:title=""/>
          </v:shape>
          <w:control r:id="rId25" w:name="DefaultOcxName11" w:shapeid="_x0000_i1113"/>
        </w:object>
      </w:r>
      <w:r w:rsidRPr="00286C4A">
        <w:rPr>
          <w:rFonts w:ascii="Times New Roman" w:eastAsia="Times New Roman" w:hAnsi="Times New Roman" w:cs="Times New Roman"/>
          <w:color w:val="333333"/>
          <w:lang w:eastAsia="en-IN"/>
        </w:rPr>
        <w:t xml:space="preserve"> I am aware that application fee charged is not refundable and I am also aware that the payment of fee does not guarantee any target allocation to my </w:t>
      </w:r>
      <w:commentRangeStart w:id="14"/>
      <w:r w:rsidRPr="00286C4A">
        <w:rPr>
          <w:rFonts w:ascii="Times New Roman" w:eastAsia="Times New Roman" w:hAnsi="Times New Roman" w:cs="Times New Roman"/>
          <w:color w:val="333333"/>
          <w:lang w:eastAsia="en-IN"/>
        </w:rPr>
        <w:t>organization</w:t>
      </w:r>
      <w:commentRangeEnd w:id="14"/>
      <w:r w:rsidR="00BF0A53">
        <w:rPr>
          <w:rStyle w:val="CommentReference"/>
        </w:rPr>
        <w:commentReference w:id="14"/>
      </w:r>
      <w:r w:rsidRPr="00286C4A">
        <w:rPr>
          <w:rFonts w:ascii="Times New Roman" w:eastAsia="Times New Roman" w:hAnsi="Times New Roman" w:cs="Times New Roman"/>
          <w:color w:val="333333"/>
          <w:lang w:eastAsia="en-IN"/>
        </w:rPr>
        <w:t>.*</w:t>
      </w:r>
    </w:p>
    <w:p w14:paraId="5EC85850" w14:textId="38AD4691" w:rsidR="003A585A" w:rsidRPr="00286C4A" w:rsidRDefault="003A585A" w:rsidP="003A585A">
      <w:pPr>
        <w:shd w:val="clear" w:color="auto" w:fill="FFFFFF"/>
        <w:spacing w:after="100" w:afterAutospacing="1" w:line="240" w:lineRule="auto"/>
        <w:ind w:hanging="300"/>
        <w:jc w:val="both"/>
        <w:rPr>
          <w:rFonts w:ascii="Times New Roman" w:eastAsia="Times New Roman" w:hAnsi="Times New Roman" w:cs="Times New Roman"/>
          <w:color w:val="333333"/>
          <w:lang w:eastAsia="en-IN"/>
        </w:rPr>
      </w:pPr>
      <w:r w:rsidRPr="00286C4A">
        <w:rPr>
          <w:rFonts w:ascii="Times New Roman" w:eastAsia="Times New Roman" w:hAnsi="Times New Roman" w:cs="Times New Roman"/>
          <w:color w:val="333333"/>
          <w:lang w:eastAsia="en-IN"/>
        </w:rPr>
        <w:object w:dxaOrig="225" w:dyaOrig="225" w14:anchorId="3A7FC370">
          <v:shape id="_x0000_i1116" type="#_x0000_t75" style="width:20.25pt;height:18pt" o:ole="">
            <v:imagedata r:id="rId23" o:title=""/>
          </v:shape>
          <w:control r:id="rId26" w:name="DefaultOcxName12" w:shapeid="_x0000_i1116"/>
        </w:object>
      </w:r>
      <w:r w:rsidRPr="00286C4A">
        <w:rPr>
          <w:rFonts w:ascii="Times New Roman" w:eastAsia="Times New Roman" w:hAnsi="Times New Roman" w:cs="Times New Roman"/>
          <w:color w:val="333333"/>
          <w:lang w:eastAsia="en-IN"/>
        </w:rPr>
        <w:t> </w:t>
      </w:r>
      <w:del w:id="15" w:author="Swati Arora" w:date="2020-03-03T13:47:00Z">
        <w:r w:rsidRPr="00286C4A" w:rsidDel="00BF0A53">
          <w:rPr>
            <w:rFonts w:ascii="Times New Roman" w:eastAsia="Times New Roman" w:hAnsi="Times New Roman" w:cs="Times New Roman"/>
            <w:color w:val="333333"/>
            <w:lang w:eastAsia="en-IN"/>
          </w:rPr>
          <w:delText>That w</w:delText>
        </w:r>
      </w:del>
      <w:ins w:id="16" w:author="Swati Arora" w:date="2020-03-03T13:47:00Z">
        <w:r w:rsidR="00BF0A53">
          <w:rPr>
            <w:rFonts w:ascii="Times New Roman" w:eastAsia="Times New Roman" w:hAnsi="Times New Roman" w:cs="Times New Roman"/>
            <w:color w:val="333333"/>
            <w:lang w:eastAsia="en-IN"/>
          </w:rPr>
          <w:t>W</w:t>
        </w:r>
      </w:ins>
      <w:r w:rsidRPr="00286C4A">
        <w:rPr>
          <w:rFonts w:ascii="Times New Roman" w:eastAsia="Times New Roman" w:hAnsi="Times New Roman" w:cs="Times New Roman"/>
          <w:color w:val="333333"/>
          <w:lang w:eastAsia="en-IN"/>
        </w:rPr>
        <w:t xml:space="preserve">e shall </w:t>
      </w:r>
      <w:ins w:id="17" w:author="Swati Arora" w:date="2020-03-03T13:52:00Z">
        <w:r w:rsidR="00BC7776">
          <w:rPr>
            <w:rFonts w:ascii="Times New Roman" w:eastAsia="Times New Roman" w:hAnsi="Times New Roman" w:cs="Times New Roman"/>
            <w:color w:val="333333"/>
            <w:lang w:eastAsia="en-IN"/>
          </w:rPr>
          <w:t>provide any additional information  or documentary evidence</w:t>
        </w:r>
        <w:r w:rsidR="00444375">
          <w:rPr>
            <w:rFonts w:ascii="Times New Roman" w:eastAsia="Times New Roman" w:hAnsi="Times New Roman" w:cs="Times New Roman"/>
            <w:color w:val="333333"/>
            <w:lang w:eastAsia="en-IN"/>
          </w:rPr>
          <w:t xml:space="preserve"> deemed necessary for the proposal submitted by us and its</w:t>
        </w:r>
      </w:ins>
      <w:ins w:id="18" w:author="Swati Arora" w:date="2020-03-03T13:53:00Z">
        <w:r w:rsidR="00444375">
          <w:rPr>
            <w:rFonts w:ascii="Times New Roman" w:eastAsia="Times New Roman" w:hAnsi="Times New Roman" w:cs="Times New Roman"/>
            <w:color w:val="333333"/>
            <w:lang w:eastAsia="en-IN"/>
          </w:rPr>
          <w:t xml:space="preserve"> evaluation during various stages.</w:t>
        </w:r>
      </w:ins>
      <w:del w:id="19" w:author="Swati Arora" w:date="2020-03-03T13:53:00Z">
        <w:r w:rsidRPr="00286C4A" w:rsidDel="00444375">
          <w:rPr>
            <w:rFonts w:ascii="Times New Roman" w:eastAsia="Times New Roman" w:hAnsi="Times New Roman" w:cs="Times New Roman"/>
            <w:color w:val="333333"/>
            <w:lang w:eastAsia="en-IN"/>
          </w:rPr>
          <w:delText>make available to NSDC all additional information that NSDC may find necessary and ask from us for the evaluation of the Proposal</w:delText>
        </w:r>
      </w:del>
      <w:r w:rsidRPr="00286C4A">
        <w:rPr>
          <w:rFonts w:ascii="Times New Roman" w:eastAsia="Times New Roman" w:hAnsi="Times New Roman" w:cs="Times New Roman"/>
          <w:color w:val="333333"/>
          <w:lang w:eastAsia="en-IN"/>
        </w:rPr>
        <w:t>.*</w:t>
      </w:r>
    </w:p>
    <w:p w14:paraId="46F0D87E" w14:textId="058EC8BF" w:rsidR="003A585A" w:rsidRPr="00286C4A" w:rsidRDefault="003A585A" w:rsidP="003A585A">
      <w:pPr>
        <w:shd w:val="clear" w:color="auto" w:fill="FFFFFF"/>
        <w:spacing w:after="100" w:afterAutospacing="1" w:line="240" w:lineRule="auto"/>
        <w:ind w:hanging="300"/>
        <w:jc w:val="both"/>
        <w:rPr>
          <w:rFonts w:ascii="Times New Roman" w:eastAsia="Times New Roman" w:hAnsi="Times New Roman" w:cs="Times New Roman"/>
          <w:color w:val="333333"/>
          <w:lang w:eastAsia="en-IN"/>
        </w:rPr>
      </w:pPr>
      <w:r w:rsidRPr="00286C4A">
        <w:rPr>
          <w:rFonts w:ascii="Times New Roman" w:eastAsia="Times New Roman" w:hAnsi="Times New Roman" w:cs="Times New Roman"/>
          <w:color w:val="333333"/>
          <w:lang w:eastAsia="en-IN"/>
        </w:rPr>
        <w:object w:dxaOrig="225" w:dyaOrig="225" w14:anchorId="73F0007B">
          <v:shape id="_x0000_i1119" type="#_x0000_t75" style="width:20.25pt;height:18pt" o:ole="">
            <v:imagedata r:id="rId23" o:title=""/>
          </v:shape>
          <w:control r:id="rId27" w:name="DefaultOcxName13" w:shapeid="_x0000_i1119"/>
        </w:object>
      </w:r>
      <w:r w:rsidRPr="00286C4A">
        <w:rPr>
          <w:rFonts w:ascii="Times New Roman" w:eastAsia="Times New Roman" w:hAnsi="Times New Roman" w:cs="Times New Roman"/>
          <w:color w:val="333333"/>
          <w:lang w:eastAsia="en-IN"/>
        </w:rPr>
        <w:t xml:space="preserve"> I certify that the information provided by me with respect to the organization, authorized signatory and head of the organization will form part of the organization evaluation process and due-diligence in the event of my application for allocation of the target under the terms of reference of the RPL and will not be changed after submission of the registration </w:t>
      </w:r>
      <w:commentRangeStart w:id="20"/>
      <w:r w:rsidRPr="00286C4A">
        <w:rPr>
          <w:rFonts w:ascii="Times New Roman" w:eastAsia="Times New Roman" w:hAnsi="Times New Roman" w:cs="Times New Roman"/>
          <w:color w:val="333333"/>
          <w:lang w:eastAsia="en-IN"/>
        </w:rPr>
        <w:t>form</w:t>
      </w:r>
      <w:commentRangeEnd w:id="20"/>
      <w:r w:rsidR="00603DE7">
        <w:rPr>
          <w:rStyle w:val="CommentReference"/>
        </w:rPr>
        <w:commentReference w:id="20"/>
      </w:r>
      <w:r w:rsidRPr="00286C4A">
        <w:rPr>
          <w:rFonts w:ascii="Times New Roman" w:eastAsia="Times New Roman" w:hAnsi="Times New Roman" w:cs="Times New Roman"/>
          <w:color w:val="333333"/>
          <w:lang w:eastAsia="en-IN"/>
        </w:rPr>
        <w:t>.*</w:t>
      </w:r>
    </w:p>
    <w:p w14:paraId="20AE350A" w14:textId="43932F79" w:rsidR="003A585A" w:rsidRPr="00286C4A" w:rsidRDefault="003A585A" w:rsidP="003A585A">
      <w:pPr>
        <w:shd w:val="clear" w:color="auto" w:fill="FFFFFF"/>
        <w:spacing w:after="100" w:afterAutospacing="1" w:line="240" w:lineRule="auto"/>
        <w:ind w:hanging="300"/>
        <w:jc w:val="both"/>
        <w:rPr>
          <w:rFonts w:ascii="Times New Roman" w:eastAsia="Times New Roman" w:hAnsi="Times New Roman" w:cs="Times New Roman"/>
          <w:color w:val="333333"/>
          <w:lang w:eastAsia="en-IN"/>
        </w:rPr>
      </w:pPr>
      <w:r w:rsidRPr="00286C4A">
        <w:rPr>
          <w:rFonts w:ascii="Times New Roman" w:eastAsia="Times New Roman" w:hAnsi="Times New Roman" w:cs="Times New Roman"/>
          <w:color w:val="333333"/>
          <w:lang w:eastAsia="en-IN"/>
        </w:rPr>
        <w:object w:dxaOrig="225" w:dyaOrig="225" w14:anchorId="771510DB">
          <v:shape id="_x0000_i1122" type="#_x0000_t75" style="width:20.25pt;height:18pt" o:ole="">
            <v:imagedata r:id="rId23" o:title=""/>
          </v:shape>
          <w:control r:id="rId28" w:name="DefaultOcxName14" w:shapeid="_x0000_i1122"/>
        </w:object>
      </w:r>
      <w:r w:rsidRPr="00286C4A">
        <w:rPr>
          <w:rFonts w:ascii="Times New Roman" w:eastAsia="Times New Roman" w:hAnsi="Times New Roman" w:cs="Times New Roman"/>
          <w:color w:val="333333"/>
          <w:lang w:eastAsia="en-IN"/>
        </w:rPr>
        <w:t> That we agree that NSDC shall, at all times, have the complete rights to share the credit information relating to us and / or our officials/directors/employees etc. as deemed appropriate, with CIBIL or any other institution as approved by RBI from time to time.*</w:t>
      </w:r>
    </w:p>
    <w:p w14:paraId="56357D40" w14:textId="2EF8A8E9" w:rsidR="003A585A" w:rsidRPr="00286C4A" w:rsidRDefault="003A585A" w:rsidP="003A585A">
      <w:pPr>
        <w:shd w:val="clear" w:color="auto" w:fill="FFFFFF"/>
        <w:spacing w:after="100" w:afterAutospacing="1" w:line="240" w:lineRule="auto"/>
        <w:ind w:hanging="300"/>
        <w:jc w:val="both"/>
        <w:rPr>
          <w:rFonts w:ascii="Times New Roman" w:eastAsia="Times New Roman" w:hAnsi="Times New Roman" w:cs="Times New Roman"/>
          <w:color w:val="333333"/>
          <w:lang w:eastAsia="en-IN"/>
        </w:rPr>
      </w:pPr>
      <w:r w:rsidRPr="00286C4A">
        <w:rPr>
          <w:rFonts w:ascii="Times New Roman" w:eastAsia="Times New Roman" w:hAnsi="Times New Roman" w:cs="Times New Roman"/>
          <w:color w:val="333333"/>
          <w:lang w:eastAsia="en-IN"/>
        </w:rPr>
        <w:object w:dxaOrig="225" w:dyaOrig="225" w14:anchorId="638F58C7">
          <v:shape id="_x0000_i1125" type="#_x0000_t75" style="width:20.25pt;height:18pt" o:ole="">
            <v:imagedata r:id="rId23" o:title=""/>
          </v:shape>
          <w:control r:id="rId29" w:name="DefaultOcxName15" w:shapeid="_x0000_i1125"/>
        </w:object>
      </w:r>
      <w:r w:rsidRPr="00286C4A">
        <w:rPr>
          <w:rFonts w:ascii="Times New Roman" w:eastAsia="Times New Roman" w:hAnsi="Times New Roman" w:cs="Times New Roman"/>
          <w:color w:val="333333"/>
          <w:lang w:eastAsia="en-IN"/>
        </w:rPr>
        <w:t> I have taken a print out of the completely filled-in application form and have read all of its details carefully and certify that the information furnished in this application and all the corresponding documentary proof provided a) has been checked and approved by owners/ managing directors/ trustees and b) is complete and correct in all respects.*</w:t>
      </w:r>
    </w:p>
    <w:p w14:paraId="5D12D811" w14:textId="042066CF" w:rsidR="003A585A" w:rsidRPr="00286C4A" w:rsidRDefault="003A585A" w:rsidP="003A585A">
      <w:pPr>
        <w:shd w:val="clear" w:color="auto" w:fill="FFFFFF"/>
        <w:spacing w:after="100" w:afterAutospacing="1" w:line="240" w:lineRule="auto"/>
        <w:ind w:hanging="300"/>
        <w:jc w:val="both"/>
        <w:rPr>
          <w:rFonts w:ascii="Times New Roman" w:eastAsia="Times New Roman" w:hAnsi="Times New Roman" w:cs="Times New Roman"/>
          <w:color w:val="333333"/>
          <w:lang w:eastAsia="en-IN"/>
        </w:rPr>
      </w:pPr>
      <w:r w:rsidRPr="00286C4A">
        <w:rPr>
          <w:rFonts w:ascii="Times New Roman" w:eastAsia="Times New Roman" w:hAnsi="Times New Roman" w:cs="Times New Roman"/>
          <w:color w:val="333333"/>
          <w:lang w:eastAsia="en-IN"/>
        </w:rPr>
        <w:object w:dxaOrig="225" w:dyaOrig="225" w14:anchorId="14089009">
          <v:shape id="_x0000_i1128" type="#_x0000_t75" style="width:20.25pt;height:18pt" o:ole="">
            <v:imagedata r:id="rId23" o:title=""/>
          </v:shape>
          <w:control r:id="rId30" w:name="DefaultOcxName16" w:shapeid="_x0000_i1128"/>
        </w:object>
      </w:r>
      <w:r w:rsidRPr="00286C4A">
        <w:rPr>
          <w:rFonts w:ascii="Times New Roman" w:eastAsia="Times New Roman" w:hAnsi="Times New Roman" w:cs="Times New Roman"/>
          <w:color w:val="333333"/>
          <w:lang w:eastAsia="en-IN"/>
        </w:rPr>
        <w:t xml:space="preserve"> I undertake that I have not set-up a training center solely for the purpose of the RPL and shall not claim any target </w:t>
      </w:r>
      <w:commentRangeStart w:id="21"/>
      <w:r w:rsidRPr="00286C4A">
        <w:rPr>
          <w:rFonts w:ascii="Times New Roman" w:eastAsia="Times New Roman" w:hAnsi="Times New Roman" w:cs="Times New Roman"/>
          <w:color w:val="333333"/>
          <w:lang w:eastAsia="en-IN"/>
        </w:rPr>
        <w:t>allocation</w:t>
      </w:r>
      <w:commentRangeEnd w:id="21"/>
      <w:r w:rsidR="004D0D6A">
        <w:rPr>
          <w:rStyle w:val="CommentReference"/>
        </w:rPr>
        <w:commentReference w:id="21"/>
      </w:r>
      <w:r w:rsidRPr="00286C4A">
        <w:rPr>
          <w:rFonts w:ascii="Times New Roman" w:eastAsia="Times New Roman" w:hAnsi="Times New Roman" w:cs="Times New Roman"/>
          <w:color w:val="333333"/>
          <w:lang w:eastAsia="en-IN"/>
        </w:rPr>
        <w:t>.*</w:t>
      </w:r>
    </w:p>
    <w:p w14:paraId="36F7D985" w14:textId="7D7338EF" w:rsidR="003A585A" w:rsidRPr="00286C4A" w:rsidRDefault="003A585A" w:rsidP="003A585A">
      <w:pPr>
        <w:shd w:val="clear" w:color="auto" w:fill="FFFFFF"/>
        <w:spacing w:after="100" w:afterAutospacing="1" w:line="240" w:lineRule="auto"/>
        <w:ind w:hanging="300"/>
        <w:jc w:val="both"/>
        <w:rPr>
          <w:rFonts w:ascii="Times New Roman" w:eastAsia="Times New Roman" w:hAnsi="Times New Roman" w:cs="Times New Roman"/>
          <w:color w:val="333333"/>
          <w:lang w:eastAsia="en-IN"/>
        </w:rPr>
      </w:pPr>
      <w:r w:rsidRPr="00286C4A">
        <w:rPr>
          <w:rFonts w:ascii="Times New Roman" w:eastAsia="Times New Roman" w:hAnsi="Times New Roman" w:cs="Times New Roman"/>
          <w:color w:val="333333"/>
          <w:lang w:eastAsia="en-IN"/>
        </w:rPr>
        <w:object w:dxaOrig="225" w:dyaOrig="225" w14:anchorId="0513C272">
          <v:shape id="_x0000_i1131" type="#_x0000_t75" style="width:20.25pt;height:18pt" o:ole="">
            <v:imagedata r:id="rId23" o:title=""/>
          </v:shape>
          <w:control r:id="rId31" w:name="DefaultOcxName17" w:shapeid="_x0000_i1131"/>
        </w:object>
      </w:r>
      <w:r w:rsidRPr="00286C4A">
        <w:rPr>
          <w:rFonts w:ascii="Times New Roman" w:eastAsia="Times New Roman" w:hAnsi="Times New Roman" w:cs="Times New Roman"/>
          <w:color w:val="333333"/>
          <w:lang w:eastAsia="en-IN"/>
        </w:rPr>
        <w:t xml:space="preserve"> I, as an authorized signatory, have downloaded the declaration cum undertaking and have signed the document myself and affixed the seal of the </w:t>
      </w:r>
      <w:commentRangeStart w:id="22"/>
      <w:r w:rsidRPr="00286C4A">
        <w:rPr>
          <w:rFonts w:ascii="Times New Roman" w:eastAsia="Times New Roman" w:hAnsi="Times New Roman" w:cs="Times New Roman"/>
          <w:color w:val="333333"/>
          <w:lang w:eastAsia="en-IN"/>
        </w:rPr>
        <w:t>organization</w:t>
      </w:r>
      <w:commentRangeEnd w:id="22"/>
      <w:r w:rsidR="004D0D6A">
        <w:rPr>
          <w:rStyle w:val="CommentReference"/>
        </w:rPr>
        <w:commentReference w:id="22"/>
      </w:r>
      <w:r w:rsidRPr="00286C4A">
        <w:rPr>
          <w:rFonts w:ascii="Times New Roman" w:eastAsia="Times New Roman" w:hAnsi="Times New Roman" w:cs="Times New Roman"/>
          <w:color w:val="333333"/>
          <w:lang w:eastAsia="en-IN"/>
        </w:rPr>
        <w:t>.*</w:t>
      </w:r>
    </w:p>
    <w:p w14:paraId="5D6098E2" w14:textId="00845C29" w:rsidR="003A585A" w:rsidRPr="00286C4A" w:rsidRDefault="003A585A" w:rsidP="003A585A">
      <w:pPr>
        <w:shd w:val="clear" w:color="auto" w:fill="FFFFFF"/>
        <w:spacing w:after="100" w:afterAutospacing="1" w:line="240" w:lineRule="auto"/>
        <w:ind w:hanging="300"/>
        <w:jc w:val="both"/>
        <w:rPr>
          <w:rFonts w:ascii="Times New Roman" w:eastAsia="Times New Roman" w:hAnsi="Times New Roman" w:cs="Times New Roman"/>
          <w:color w:val="333333"/>
          <w:lang w:eastAsia="en-IN"/>
        </w:rPr>
      </w:pPr>
      <w:r w:rsidRPr="00286C4A">
        <w:rPr>
          <w:rFonts w:ascii="Times New Roman" w:eastAsia="Times New Roman" w:hAnsi="Times New Roman" w:cs="Times New Roman"/>
          <w:color w:val="333333"/>
          <w:lang w:eastAsia="en-IN"/>
        </w:rPr>
        <w:object w:dxaOrig="225" w:dyaOrig="225" w14:anchorId="5FCEB67C">
          <v:shape id="_x0000_i1134" type="#_x0000_t75" style="width:20.25pt;height:18pt" o:ole="">
            <v:imagedata r:id="rId23" o:title=""/>
          </v:shape>
          <w:control r:id="rId32" w:name="DefaultOcxName18" w:shapeid="_x0000_i1134"/>
        </w:object>
      </w:r>
      <w:r w:rsidRPr="00286C4A">
        <w:rPr>
          <w:rFonts w:ascii="Times New Roman" w:eastAsia="Times New Roman" w:hAnsi="Times New Roman" w:cs="Times New Roman"/>
          <w:color w:val="333333"/>
          <w:lang w:eastAsia="en-IN"/>
        </w:rPr>
        <w:t> </w:t>
      </w:r>
      <w:commentRangeStart w:id="23"/>
      <w:r w:rsidRPr="00286C4A">
        <w:rPr>
          <w:rFonts w:ascii="Times New Roman" w:eastAsia="Times New Roman" w:hAnsi="Times New Roman" w:cs="Times New Roman"/>
          <w:color w:val="333333"/>
          <w:lang w:eastAsia="en-IN"/>
        </w:rPr>
        <w:t>That we are in compliance with all applicable laws including but not limited to labour laws, environmental laws, tax laws, industrial laws.*</w:t>
      </w:r>
    </w:p>
    <w:p w14:paraId="5DD60093" w14:textId="297770DE" w:rsidR="003A585A" w:rsidRPr="00286C4A" w:rsidRDefault="003A585A" w:rsidP="003A585A">
      <w:pPr>
        <w:shd w:val="clear" w:color="auto" w:fill="FFFFFF"/>
        <w:spacing w:after="100" w:afterAutospacing="1" w:line="240" w:lineRule="auto"/>
        <w:ind w:hanging="300"/>
        <w:jc w:val="both"/>
        <w:rPr>
          <w:rFonts w:ascii="Times New Roman" w:eastAsia="Times New Roman" w:hAnsi="Times New Roman" w:cs="Times New Roman"/>
          <w:color w:val="333333"/>
          <w:lang w:eastAsia="en-IN"/>
        </w:rPr>
      </w:pPr>
      <w:r w:rsidRPr="00286C4A">
        <w:rPr>
          <w:rFonts w:ascii="Times New Roman" w:eastAsia="Times New Roman" w:hAnsi="Times New Roman" w:cs="Times New Roman"/>
          <w:color w:val="333333"/>
          <w:lang w:eastAsia="en-IN"/>
        </w:rPr>
        <w:object w:dxaOrig="225" w:dyaOrig="225" w14:anchorId="7E0CC806">
          <v:shape id="_x0000_i1137" type="#_x0000_t75" style="width:20.25pt;height:18pt" o:ole="">
            <v:imagedata r:id="rId23" o:title=""/>
          </v:shape>
          <w:control r:id="rId33" w:name="DefaultOcxName19" w:shapeid="_x0000_i1137"/>
        </w:object>
      </w:r>
      <w:r w:rsidRPr="00286C4A">
        <w:rPr>
          <w:rFonts w:ascii="Times New Roman" w:eastAsia="Times New Roman" w:hAnsi="Times New Roman" w:cs="Times New Roman"/>
          <w:color w:val="333333"/>
          <w:lang w:eastAsia="en-IN"/>
        </w:rPr>
        <w:t> That we have not been blacklisted by any Central/State Government Agency/Body/Corporation.*</w:t>
      </w:r>
      <w:commentRangeEnd w:id="23"/>
      <w:r w:rsidR="00633447">
        <w:rPr>
          <w:rStyle w:val="CommentReference"/>
        </w:rPr>
        <w:commentReference w:id="23"/>
      </w:r>
    </w:p>
    <w:p w14:paraId="75E0E582" w14:textId="1D44D69D" w:rsidR="003A585A" w:rsidRPr="00286C4A" w:rsidRDefault="003A585A" w:rsidP="003A585A">
      <w:pPr>
        <w:shd w:val="clear" w:color="auto" w:fill="FFFFFF"/>
        <w:spacing w:after="100" w:afterAutospacing="1" w:line="240" w:lineRule="auto"/>
        <w:ind w:hanging="300"/>
        <w:jc w:val="both"/>
        <w:rPr>
          <w:rFonts w:ascii="Times New Roman" w:eastAsia="Times New Roman" w:hAnsi="Times New Roman" w:cs="Times New Roman"/>
          <w:color w:val="333333"/>
          <w:lang w:eastAsia="en-IN"/>
        </w:rPr>
      </w:pPr>
      <w:r w:rsidRPr="00286C4A">
        <w:rPr>
          <w:rFonts w:ascii="Times New Roman" w:eastAsia="Times New Roman" w:hAnsi="Times New Roman" w:cs="Times New Roman"/>
          <w:color w:val="333333"/>
          <w:lang w:eastAsia="en-IN"/>
        </w:rPr>
        <w:object w:dxaOrig="225" w:dyaOrig="225" w14:anchorId="41EBE5C2">
          <v:shape id="_x0000_i1140" type="#_x0000_t75" style="width:20.25pt;height:18pt" o:ole="">
            <v:imagedata r:id="rId23" o:title=""/>
          </v:shape>
          <w:control r:id="rId34" w:name="DefaultOcxName20" w:shapeid="_x0000_i1140"/>
        </w:object>
      </w:r>
      <w:r w:rsidRPr="00286C4A">
        <w:rPr>
          <w:rFonts w:ascii="Times New Roman" w:eastAsia="Times New Roman" w:hAnsi="Times New Roman" w:cs="Times New Roman"/>
          <w:color w:val="333333"/>
          <w:lang w:eastAsia="en-IN"/>
        </w:rPr>
        <w:t> That we have not directly or indirectly or through an agent engaged or indulged in any corrupt practice, fraudulent practice, coercive practice, undesirable practice or restrictive practice in respect of any proposal submitted by us or any agreement entered into by us with NSDC or any other public sector enterprise or any government, Central or State.*</w:t>
      </w:r>
    </w:p>
    <w:p w14:paraId="4FD1B1D3" w14:textId="679168CD" w:rsidR="003A585A" w:rsidRPr="00286C4A" w:rsidRDefault="003A585A" w:rsidP="003A585A">
      <w:pPr>
        <w:shd w:val="clear" w:color="auto" w:fill="FFFFFF"/>
        <w:spacing w:after="100" w:afterAutospacing="1" w:line="240" w:lineRule="auto"/>
        <w:ind w:hanging="300"/>
        <w:jc w:val="both"/>
        <w:rPr>
          <w:rFonts w:ascii="Times New Roman" w:eastAsia="Times New Roman" w:hAnsi="Times New Roman" w:cs="Times New Roman"/>
          <w:color w:val="333333"/>
          <w:lang w:eastAsia="en-IN"/>
        </w:rPr>
      </w:pPr>
      <w:r w:rsidRPr="00286C4A">
        <w:rPr>
          <w:rFonts w:ascii="Times New Roman" w:eastAsia="Times New Roman" w:hAnsi="Times New Roman" w:cs="Times New Roman"/>
          <w:color w:val="333333"/>
          <w:lang w:eastAsia="en-IN"/>
        </w:rPr>
        <w:object w:dxaOrig="225" w:dyaOrig="225" w14:anchorId="56A80961">
          <v:shape id="_x0000_i1143" type="#_x0000_t75" style="width:20.25pt;height:18pt" o:ole="">
            <v:imagedata r:id="rId23" o:title=""/>
          </v:shape>
          <w:control r:id="rId35" w:name="DefaultOcxName21" w:shapeid="_x0000_i1143"/>
        </w:object>
      </w:r>
      <w:r w:rsidRPr="00286C4A">
        <w:rPr>
          <w:rFonts w:ascii="Times New Roman" w:eastAsia="Times New Roman" w:hAnsi="Times New Roman" w:cs="Times New Roman"/>
          <w:color w:val="333333"/>
          <w:lang w:eastAsia="en-IN"/>
        </w:rPr>
        <w:t> That we have taken steps to ensure that no person acting for us or on our behalf has engaged or shall engage in any corrupt practice, fraudulent practice, coercive practice, undesirable practice or restrictive practice.*</w:t>
      </w:r>
    </w:p>
    <w:p w14:paraId="3A9FC066" w14:textId="664C2311" w:rsidR="003A585A" w:rsidRPr="00286C4A" w:rsidRDefault="003A585A" w:rsidP="003A585A">
      <w:pPr>
        <w:shd w:val="clear" w:color="auto" w:fill="FFFFFF"/>
        <w:spacing w:after="100" w:afterAutospacing="1" w:line="240" w:lineRule="auto"/>
        <w:ind w:hanging="300"/>
        <w:jc w:val="both"/>
        <w:rPr>
          <w:rFonts w:ascii="Times New Roman" w:eastAsia="Times New Roman" w:hAnsi="Times New Roman" w:cs="Times New Roman"/>
          <w:color w:val="333333"/>
          <w:lang w:eastAsia="en-IN"/>
        </w:rPr>
      </w:pPr>
      <w:r w:rsidRPr="00286C4A">
        <w:rPr>
          <w:rFonts w:ascii="Times New Roman" w:eastAsia="Times New Roman" w:hAnsi="Times New Roman" w:cs="Times New Roman"/>
          <w:color w:val="333333"/>
          <w:lang w:eastAsia="en-IN"/>
        </w:rPr>
        <w:object w:dxaOrig="225" w:dyaOrig="225" w14:anchorId="58CBE5C2">
          <v:shape id="_x0000_i1146" type="#_x0000_t75" style="width:20.25pt;height:18pt" o:ole="">
            <v:imagedata r:id="rId23" o:title=""/>
          </v:shape>
          <w:control r:id="rId36" w:name="DefaultOcxName22" w:shapeid="_x0000_i1146"/>
        </w:object>
      </w:r>
      <w:r w:rsidRPr="00286C4A">
        <w:rPr>
          <w:rFonts w:ascii="Times New Roman" w:eastAsia="Times New Roman" w:hAnsi="Times New Roman" w:cs="Times New Roman"/>
          <w:color w:val="333333"/>
          <w:lang w:eastAsia="en-IN"/>
        </w:rPr>
        <w:t xml:space="preserve"> That we, in regard to matters other than security and integrity of the country, have not been convicted by any Court of Law or indicted or adverse orders passed by a regulatory authority which </w:t>
      </w:r>
      <w:r w:rsidRPr="00286C4A">
        <w:rPr>
          <w:rFonts w:ascii="Times New Roman" w:eastAsia="Times New Roman" w:hAnsi="Times New Roman" w:cs="Times New Roman"/>
          <w:color w:val="333333"/>
          <w:lang w:eastAsia="en-IN"/>
        </w:rPr>
        <w:lastRenderedPageBreak/>
        <w:t>could cast a doubt on our ability to provide the Services under RPL / Contract or which relates to a grave offence that outrages the moral sense of the community.*</w:t>
      </w:r>
    </w:p>
    <w:p w14:paraId="1DA4CD3E" w14:textId="757774CD" w:rsidR="003A585A" w:rsidRPr="00286C4A" w:rsidRDefault="003A585A" w:rsidP="003A585A">
      <w:pPr>
        <w:shd w:val="clear" w:color="auto" w:fill="FFFFFF"/>
        <w:spacing w:after="100" w:afterAutospacing="1" w:line="240" w:lineRule="auto"/>
        <w:ind w:hanging="300"/>
        <w:jc w:val="both"/>
        <w:rPr>
          <w:rFonts w:ascii="Times New Roman" w:eastAsia="Times New Roman" w:hAnsi="Times New Roman" w:cs="Times New Roman"/>
          <w:color w:val="333333"/>
          <w:lang w:eastAsia="en-IN"/>
        </w:rPr>
      </w:pPr>
      <w:r w:rsidRPr="00286C4A">
        <w:rPr>
          <w:rFonts w:ascii="Times New Roman" w:eastAsia="Times New Roman" w:hAnsi="Times New Roman" w:cs="Times New Roman"/>
          <w:color w:val="333333"/>
          <w:lang w:eastAsia="en-IN"/>
        </w:rPr>
        <w:object w:dxaOrig="225" w:dyaOrig="225" w14:anchorId="7DF046AE">
          <v:shape id="_x0000_i1149" type="#_x0000_t75" style="width:20.25pt;height:18pt" o:ole="">
            <v:imagedata r:id="rId23" o:title=""/>
          </v:shape>
          <w:control r:id="rId37" w:name="DefaultOcxName23" w:shapeid="_x0000_i1149"/>
        </w:object>
      </w:r>
      <w:r w:rsidRPr="00286C4A">
        <w:rPr>
          <w:rFonts w:ascii="Times New Roman" w:eastAsia="Times New Roman" w:hAnsi="Times New Roman" w:cs="Times New Roman"/>
          <w:color w:val="333333"/>
          <w:lang w:eastAsia="en-IN"/>
        </w:rPr>
        <w:t xml:space="preserve"> In case any discrepancy is identified/brought to the notice of NSDC after </w:t>
      </w:r>
      <w:del w:id="24" w:author="Swati Arora" w:date="2020-03-03T13:56:00Z">
        <w:r w:rsidRPr="00286C4A" w:rsidDel="00633447">
          <w:rPr>
            <w:rFonts w:ascii="Times New Roman" w:eastAsia="Times New Roman" w:hAnsi="Times New Roman" w:cs="Times New Roman"/>
            <w:color w:val="333333"/>
            <w:lang w:eastAsia="en-IN"/>
          </w:rPr>
          <w:delText>starting of the training</w:delText>
        </w:r>
      </w:del>
      <w:ins w:id="25" w:author="Swati Arora" w:date="2020-03-03T13:56:00Z">
        <w:r w:rsidR="00633447">
          <w:rPr>
            <w:rFonts w:ascii="Times New Roman" w:eastAsia="Times New Roman" w:hAnsi="Times New Roman" w:cs="Times New Roman"/>
            <w:color w:val="333333"/>
            <w:lang w:eastAsia="en-IN"/>
          </w:rPr>
          <w:t>allocation of project</w:t>
        </w:r>
      </w:ins>
      <w:r w:rsidRPr="00286C4A">
        <w:rPr>
          <w:rFonts w:ascii="Times New Roman" w:eastAsia="Times New Roman" w:hAnsi="Times New Roman" w:cs="Times New Roman"/>
          <w:color w:val="333333"/>
          <w:lang w:eastAsia="en-IN"/>
        </w:rPr>
        <w:t xml:space="preserve">; NSDC reserves the right to initiate actions such as including but not limited to revoking of targets, non-payment of training cost incurred, financial recovery of training cost and/or all money already released, blacklisting of </w:t>
      </w:r>
      <w:del w:id="26" w:author="Swati Arora" w:date="2020-03-03T13:57:00Z">
        <w:r w:rsidRPr="00286C4A" w:rsidDel="00633447">
          <w:rPr>
            <w:rFonts w:ascii="Times New Roman" w:eastAsia="Times New Roman" w:hAnsi="Times New Roman" w:cs="Times New Roman"/>
            <w:color w:val="333333"/>
            <w:lang w:eastAsia="en-IN"/>
          </w:rPr>
          <w:delText>TP</w:delText>
        </w:r>
      </w:del>
      <w:ins w:id="27" w:author="Swati Arora" w:date="2020-03-03T13:57:00Z">
        <w:r w:rsidR="00633447">
          <w:rPr>
            <w:rFonts w:ascii="Times New Roman" w:eastAsia="Times New Roman" w:hAnsi="Times New Roman" w:cs="Times New Roman"/>
            <w:color w:val="333333"/>
            <w:lang w:eastAsia="en-IN"/>
          </w:rPr>
          <w:t>Applicant Organization</w:t>
        </w:r>
      </w:ins>
      <w:r w:rsidRPr="00286C4A">
        <w:rPr>
          <w:rFonts w:ascii="Times New Roman" w:eastAsia="Times New Roman" w:hAnsi="Times New Roman" w:cs="Times New Roman"/>
          <w:color w:val="333333"/>
          <w:lang w:eastAsia="en-IN"/>
        </w:rPr>
        <w:t>, etc.*</w:t>
      </w:r>
    </w:p>
    <w:p w14:paraId="5662823D" w14:textId="77777777" w:rsidR="003A585A" w:rsidRPr="00286C4A" w:rsidRDefault="003A585A" w:rsidP="003A585A">
      <w:pPr>
        <w:shd w:val="clear" w:color="auto" w:fill="FFFFFF"/>
        <w:spacing w:after="0" w:line="240" w:lineRule="auto"/>
        <w:rPr>
          <w:rFonts w:ascii="Times New Roman" w:eastAsia="Times New Roman" w:hAnsi="Times New Roman" w:cs="Times New Roman"/>
          <w:color w:val="333333"/>
          <w:lang w:eastAsia="en-IN"/>
        </w:rPr>
      </w:pPr>
      <w:r w:rsidRPr="00286C4A">
        <w:rPr>
          <w:rFonts w:ascii="Times New Roman" w:eastAsia="Times New Roman" w:hAnsi="Times New Roman" w:cs="Times New Roman"/>
          <w:color w:val="333333"/>
          <w:lang w:eastAsia="en-IN"/>
        </w:rPr>
        <w:t>Upload Signed Declaration copy :</w:t>
      </w:r>
    </w:p>
    <w:p w14:paraId="1C2B3947" w14:textId="77777777" w:rsidR="003A585A" w:rsidRPr="00286C4A" w:rsidDel="00633447" w:rsidRDefault="003A585A" w:rsidP="003A585A">
      <w:pPr>
        <w:shd w:val="clear" w:color="auto" w:fill="FFFFFF"/>
        <w:spacing w:after="75" w:line="240" w:lineRule="auto"/>
        <w:rPr>
          <w:del w:id="28" w:author="Swati Arora" w:date="2020-03-03T13:57:00Z"/>
          <w:rFonts w:ascii="Times New Roman" w:eastAsia="Times New Roman" w:hAnsi="Times New Roman" w:cs="Times New Roman"/>
          <w:color w:val="333333"/>
          <w:lang w:eastAsia="en-IN"/>
        </w:rPr>
      </w:pPr>
      <w:del w:id="29" w:author="Swati Arora" w:date="2020-03-03T13:57:00Z">
        <w:r w:rsidRPr="00286C4A" w:rsidDel="00633447">
          <w:rPr>
            <w:rFonts w:ascii="Times New Roman" w:eastAsia="Times New Roman" w:hAnsi="Times New Roman" w:cs="Times New Roman"/>
            <w:color w:val="333333"/>
            <w:lang w:eastAsia="en-IN"/>
          </w:rPr>
          <w:delText>640px-Flag_of_India.svg.png</w:delText>
        </w:r>
      </w:del>
    </w:p>
    <w:p w14:paraId="41410779" w14:textId="77777777" w:rsidR="003A585A" w:rsidRPr="00286C4A" w:rsidRDefault="003A585A" w:rsidP="003A585A">
      <w:pPr>
        <w:shd w:val="clear" w:color="auto" w:fill="FFFFFF"/>
        <w:spacing w:after="0" w:line="240" w:lineRule="auto"/>
        <w:rPr>
          <w:rFonts w:ascii="Times New Roman" w:eastAsia="Times New Roman" w:hAnsi="Times New Roman" w:cs="Times New Roman"/>
          <w:color w:val="333333"/>
          <w:lang w:eastAsia="en-IN"/>
        </w:rPr>
      </w:pPr>
      <w:r w:rsidRPr="00286C4A">
        <w:rPr>
          <w:rFonts w:ascii="Times New Roman" w:eastAsia="Times New Roman" w:hAnsi="Times New Roman" w:cs="Times New Roman"/>
          <w:color w:val="333333"/>
          <w:lang w:eastAsia="en-IN"/>
        </w:rPr>
        <w:t>Name of Authorised Legal Person :</w:t>
      </w:r>
    </w:p>
    <w:p w14:paraId="76C88D03" w14:textId="77777777" w:rsidR="003A585A" w:rsidRPr="00286C4A" w:rsidRDefault="003A585A" w:rsidP="003A585A">
      <w:pPr>
        <w:shd w:val="clear" w:color="auto" w:fill="FFFFFF"/>
        <w:spacing w:after="75" w:line="240" w:lineRule="auto"/>
        <w:rPr>
          <w:rFonts w:ascii="Times New Roman" w:eastAsia="Times New Roman" w:hAnsi="Times New Roman" w:cs="Times New Roman"/>
          <w:color w:val="333333"/>
          <w:lang w:eastAsia="en-IN"/>
        </w:rPr>
      </w:pPr>
      <w:r w:rsidRPr="00286C4A">
        <w:rPr>
          <w:rFonts w:ascii="Times New Roman" w:eastAsia="Times New Roman" w:hAnsi="Times New Roman" w:cs="Times New Roman"/>
          <w:color w:val="333333"/>
          <w:lang w:eastAsia="en-IN"/>
        </w:rPr>
        <w:t>Rahul</w:t>
      </w:r>
    </w:p>
    <w:p w14:paraId="06D6A70D" w14:textId="77777777" w:rsidR="003A585A" w:rsidRPr="00286C4A" w:rsidRDefault="003A585A" w:rsidP="003A585A">
      <w:pPr>
        <w:shd w:val="clear" w:color="auto" w:fill="FFFFFF"/>
        <w:spacing w:after="0" w:line="240" w:lineRule="auto"/>
        <w:rPr>
          <w:rFonts w:ascii="Times New Roman" w:eastAsia="Times New Roman" w:hAnsi="Times New Roman" w:cs="Times New Roman"/>
          <w:color w:val="333333"/>
          <w:lang w:eastAsia="en-IN"/>
        </w:rPr>
      </w:pPr>
      <w:r w:rsidRPr="00286C4A">
        <w:rPr>
          <w:rFonts w:ascii="Times New Roman" w:eastAsia="Times New Roman" w:hAnsi="Times New Roman" w:cs="Times New Roman"/>
          <w:color w:val="333333"/>
          <w:lang w:eastAsia="en-IN"/>
        </w:rPr>
        <w:t>Place of Submission :</w:t>
      </w:r>
    </w:p>
    <w:p w14:paraId="73D3540B" w14:textId="77777777" w:rsidR="003A585A" w:rsidRPr="00286C4A" w:rsidRDefault="003A585A" w:rsidP="003A585A">
      <w:pPr>
        <w:shd w:val="clear" w:color="auto" w:fill="FFFFFF"/>
        <w:spacing w:after="75" w:line="240" w:lineRule="auto"/>
        <w:rPr>
          <w:rFonts w:ascii="Times New Roman" w:eastAsia="Times New Roman" w:hAnsi="Times New Roman" w:cs="Times New Roman"/>
          <w:color w:val="333333"/>
          <w:lang w:eastAsia="en-IN"/>
        </w:rPr>
      </w:pPr>
      <w:r w:rsidRPr="00286C4A">
        <w:rPr>
          <w:rFonts w:ascii="Times New Roman" w:eastAsia="Times New Roman" w:hAnsi="Times New Roman" w:cs="Times New Roman"/>
          <w:color w:val="333333"/>
          <w:lang w:eastAsia="en-IN"/>
        </w:rPr>
        <w:t>Noida</w:t>
      </w:r>
    </w:p>
    <w:p w14:paraId="0D4C1E4A" w14:textId="77777777" w:rsidR="003A585A" w:rsidRPr="00286C4A" w:rsidRDefault="003A585A" w:rsidP="003A585A">
      <w:pPr>
        <w:shd w:val="clear" w:color="auto" w:fill="FFFFFF"/>
        <w:spacing w:after="0" w:line="240" w:lineRule="auto"/>
        <w:rPr>
          <w:rFonts w:ascii="Times New Roman" w:eastAsia="Times New Roman" w:hAnsi="Times New Roman" w:cs="Times New Roman"/>
          <w:color w:val="333333"/>
          <w:lang w:eastAsia="en-IN"/>
        </w:rPr>
      </w:pPr>
      <w:r w:rsidRPr="00286C4A">
        <w:rPr>
          <w:rFonts w:ascii="Times New Roman" w:eastAsia="Times New Roman" w:hAnsi="Times New Roman" w:cs="Times New Roman"/>
          <w:color w:val="333333"/>
          <w:lang w:eastAsia="en-IN"/>
        </w:rPr>
        <w:t>Date of Submission :</w:t>
      </w:r>
    </w:p>
    <w:p w14:paraId="3C32ACC3" w14:textId="77777777" w:rsidR="003A585A" w:rsidRPr="00286C4A" w:rsidRDefault="003A585A" w:rsidP="003A585A">
      <w:pPr>
        <w:shd w:val="clear" w:color="auto" w:fill="FFFFFF"/>
        <w:spacing w:after="75" w:line="240" w:lineRule="auto"/>
        <w:rPr>
          <w:rFonts w:ascii="Times New Roman" w:eastAsia="Times New Roman" w:hAnsi="Times New Roman" w:cs="Times New Roman"/>
          <w:color w:val="333333"/>
          <w:lang w:eastAsia="en-IN"/>
        </w:rPr>
      </w:pPr>
      <w:r w:rsidRPr="00286C4A">
        <w:rPr>
          <w:rFonts w:ascii="Times New Roman" w:eastAsia="Times New Roman" w:hAnsi="Times New Roman" w:cs="Times New Roman"/>
          <w:color w:val="333333"/>
          <w:lang w:eastAsia="en-IN"/>
        </w:rPr>
        <w:t>03/03/2020</w:t>
      </w:r>
    </w:p>
    <w:p w14:paraId="7F1A914C" w14:textId="77777777" w:rsidR="00040614" w:rsidRDefault="00040614">
      <w:pPr>
        <w:rPr>
          <w:rFonts w:ascii="Times New Roman" w:hAnsi="Times New Roman" w:cs="Times New Roman"/>
        </w:rPr>
      </w:pPr>
    </w:p>
    <w:p w14:paraId="3945165B" w14:textId="77777777" w:rsidR="00C62284" w:rsidRPr="00C62284" w:rsidRDefault="00C62284">
      <w:pPr>
        <w:rPr>
          <w:rFonts w:ascii="Times New Roman" w:hAnsi="Times New Roman" w:cs="Times New Roman"/>
          <w:b/>
        </w:rPr>
      </w:pPr>
      <w:r>
        <w:rPr>
          <w:rFonts w:ascii="Times New Roman" w:hAnsi="Times New Roman" w:cs="Times New Roman"/>
          <w:b/>
        </w:rPr>
        <w:t>DECLARATIONS AT PROPOSAL SUBMISSION PAGE</w:t>
      </w:r>
    </w:p>
    <w:p w14:paraId="2A7783BE" w14:textId="77777777" w:rsidR="00286C4A" w:rsidRPr="00E11C3E" w:rsidRDefault="00286C4A" w:rsidP="00286C4A">
      <w:pPr>
        <w:shd w:val="clear" w:color="auto" w:fill="FFFFFF"/>
        <w:spacing w:after="100" w:afterAutospacing="1" w:line="240" w:lineRule="auto"/>
        <w:ind w:left="375"/>
        <w:rPr>
          <w:rFonts w:ascii="Times New Roman" w:eastAsia="Times New Roman" w:hAnsi="Times New Roman" w:cs="Times New Roman"/>
          <w:strike/>
          <w:color w:val="333333"/>
          <w:lang w:eastAsia="en-IN"/>
        </w:rPr>
      </w:pPr>
      <w:r w:rsidRPr="00E11C3E">
        <w:rPr>
          <w:rFonts w:ascii="Times New Roman" w:eastAsia="Times New Roman" w:hAnsi="Times New Roman" w:cs="Times New Roman"/>
          <w:strike/>
          <w:color w:val="333333"/>
          <w:lang w:eastAsia="en-IN"/>
        </w:rPr>
        <w:t>I am aware that my application does not entitle for sanction of project to my organization.*</w:t>
      </w:r>
    </w:p>
    <w:p w14:paraId="4605CBF7" w14:textId="1C618304" w:rsidR="00286C4A" w:rsidRPr="00286C4A" w:rsidRDefault="00286C4A" w:rsidP="00286C4A">
      <w:pPr>
        <w:shd w:val="clear" w:color="auto" w:fill="FFFFFF"/>
        <w:spacing w:after="0" w:line="240" w:lineRule="auto"/>
        <w:rPr>
          <w:rFonts w:ascii="Times New Roman" w:eastAsia="Times New Roman" w:hAnsi="Times New Roman" w:cs="Times New Roman"/>
          <w:color w:val="333333"/>
          <w:lang w:eastAsia="en-IN"/>
        </w:rPr>
      </w:pPr>
      <w:r w:rsidRPr="00286C4A">
        <w:rPr>
          <w:rFonts w:ascii="Times New Roman" w:eastAsia="Times New Roman" w:hAnsi="Times New Roman" w:cs="Times New Roman"/>
          <w:color w:val="333333"/>
          <w:lang w:eastAsia="en-IN"/>
        </w:rPr>
        <w:object w:dxaOrig="225" w:dyaOrig="225" w14:anchorId="2A423E17">
          <v:shape id="_x0000_i1152" type="#_x0000_t75" style="width:20.25pt;height:18pt" o:ole="">
            <v:imagedata r:id="rId38" o:title=""/>
          </v:shape>
          <w:control r:id="rId39" w:name="DefaultOcxName24" w:shapeid="_x0000_i1152"/>
        </w:object>
      </w:r>
    </w:p>
    <w:p w14:paraId="676EA88E" w14:textId="77777777" w:rsidR="00286C4A" w:rsidRPr="00286C4A" w:rsidRDefault="00286C4A" w:rsidP="00286C4A">
      <w:pPr>
        <w:shd w:val="clear" w:color="auto" w:fill="FFFFFF"/>
        <w:spacing w:after="100" w:afterAutospacing="1" w:line="240" w:lineRule="auto"/>
        <w:ind w:left="375"/>
        <w:rPr>
          <w:rFonts w:ascii="Times New Roman" w:eastAsia="Times New Roman" w:hAnsi="Times New Roman" w:cs="Times New Roman"/>
          <w:color w:val="333333"/>
          <w:lang w:eastAsia="en-IN"/>
        </w:rPr>
      </w:pPr>
      <w:r w:rsidRPr="00286C4A">
        <w:rPr>
          <w:rFonts w:ascii="Times New Roman" w:eastAsia="Times New Roman" w:hAnsi="Times New Roman" w:cs="Times New Roman"/>
          <w:color w:val="333333"/>
          <w:lang w:eastAsia="en-IN"/>
        </w:rPr>
        <w:t xml:space="preserve">The applicant agrees that they have read and understood the PMKVY </w:t>
      </w:r>
      <w:r w:rsidRPr="00E11C3E">
        <w:rPr>
          <w:rFonts w:ascii="Times New Roman" w:eastAsia="Times New Roman" w:hAnsi="Times New Roman" w:cs="Times New Roman"/>
          <w:strike/>
          <w:color w:val="333333"/>
          <w:lang w:eastAsia="en-IN"/>
        </w:rPr>
        <w:t>and SMART</w:t>
      </w:r>
      <w:r w:rsidRPr="00286C4A">
        <w:rPr>
          <w:rFonts w:ascii="Times New Roman" w:eastAsia="Times New Roman" w:hAnsi="Times New Roman" w:cs="Times New Roman"/>
          <w:color w:val="333333"/>
          <w:lang w:eastAsia="en-IN"/>
        </w:rPr>
        <w:t xml:space="preserve"> Guidelines before submission of proposal and they shall not seek for any relaxation of norms in implementation of the scheme and will abide by all the frameworks and guidelines issued as and when approved.*</w:t>
      </w:r>
    </w:p>
    <w:p w14:paraId="1B454A05" w14:textId="3379DC5D" w:rsidR="00286C4A" w:rsidRPr="00286C4A" w:rsidRDefault="00286C4A" w:rsidP="00286C4A">
      <w:pPr>
        <w:shd w:val="clear" w:color="auto" w:fill="FFFFFF"/>
        <w:spacing w:after="0" w:line="240" w:lineRule="auto"/>
        <w:rPr>
          <w:rFonts w:ascii="Times New Roman" w:eastAsia="Times New Roman" w:hAnsi="Times New Roman" w:cs="Times New Roman"/>
          <w:color w:val="333333"/>
          <w:lang w:eastAsia="en-IN"/>
        </w:rPr>
      </w:pPr>
      <w:r w:rsidRPr="00286C4A">
        <w:rPr>
          <w:rFonts w:ascii="Times New Roman" w:eastAsia="Times New Roman" w:hAnsi="Times New Roman" w:cs="Times New Roman"/>
          <w:color w:val="333333"/>
          <w:lang w:eastAsia="en-IN"/>
        </w:rPr>
        <w:object w:dxaOrig="225" w:dyaOrig="225" w14:anchorId="5C215A9A">
          <v:shape id="_x0000_i1155" type="#_x0000_t75" style="width:20.25pt;height:18pt" o:ole="">
            <v:imagedata r:id="rId38" o:title=""/>
          </v:shape>
          <w:control r:id="rId40" w:name="DefaultOcxName110" w:shapeid="_x0000_i1155"/>
        </w:object>
      </w:r>
    </w:p>
    <w:p w14:paraId="4C357403" w14:textId="77777777" w:rsidR="00286C4A" w:rsidRPr="00A11A56" w:rsidRDefault="00286C4A" w:rsidP="00286C4A">
      <w:pPr>
        <w:shd w:val="clear" w:color="auto" w:fill="FFFFFF"/>
        <w:spacing w:after="100" w:afterAutospacing="1" w:line="240" w:lineRule="auto"/>
        <w:ind w:left="1170"/>
        <w:rPr>
          <w:rFonts w:ascii="Times New Roman" w:eastAsia="Times New Roman" w:hAnsi="Times New Roman" w:cs="Times New Roman"/>
          <w:strike/>
          <w:color w:val="333333"/>
          <w:lang w:eastAsia="en-IN"/>
        </w:rPr>
      </w:pPr>
      <w:r w:rsidRPr="00A11A56">
        <w:rPr>
          <w:rFonts w:ascii="Times New Roman" w:eastAsia="Times New Roman" w:hAnsi="Times New Roman" w:cs="Times New Roman"/>
          <w:strike/>
          <w:color w:val="333333"/>
          <w:lang w:eastAsia="en-IN"/>
        </w:rPr>
        <w:t>NSDC shall NOT accept any proposal after the last date of proposal submission as provided under the corrigendum for the Request for Proposal (RPL) for providing Skill Training under PMKVY 2016-20. Once submitted, NO requests of any modification/alteration/change to the proposals will be accepted by NSDC. NSDC does NOT assume any responsibility or liability for any errors or omissions in the proposal(s) submitted.*</w:t>
      </w:r>
    </w:p>
    <w:p w14:paraId="39B07AE5" w14:textId="77777777" w:rsidR="00286C4A" w:rsidRPr="00286C4A" w:rsidRDefault="00286C4A">
      <w:pPr>
        <w:rPr>
          <w:rFonts w:ascii="Times New Roman" w:hAnsi="Times New Roman" w:cs="Times New Roman"/>
        </w:rPr>
      </w:pPr>
    </w:p>
    <w:p w14:paraId="42677AEF" w14:textId="77777777" w:rsidR="00286C4A" w:rsidRPr="00286C4A" w:rsidRDefault="00286C4A" w:rsidP="00286C4A">
      <w:pPr>
        <w:shd w:val="clear" w:color="auto" w:fill="FFFFFF"/>
        <w:spacing w:after="75" w:line="240" w:lineRule="auto"/>
        <w:rPr>
          <w:rFonts w:ascii="Times New Roman" w:eastAsia="Times New Roman" w:hAnsi="Times New Roman" w:cs="Times New Roman"/>
          <w:color w:val="333333"/>
          <w:lang w:eastAsia="en-IN"/>
        </w:rPr>
      </w:pPr>
      <w:r w:rsidRPr="00286C4A">
        <w:rPr>
          <w:rFonts w:ascii="Times New Roman" w:eastAsia="Times New Roman" w:hAnsi="Times New Roman" w:cs="Times New Roman"/>
          <w:b/>
          <w:bCs/>
          <w:color w:val="212121"/>
          <w:lang w:eastAsia="en-IN"/>
        </w:rPr>
        <w:t>Declaration for Blacklisting/ Suspension *</w:t>
      </w:r>
    </w:p>
    <w:p w14:paraId="16E3F134" w14:textId="77777777" w:rsidR="00286C4A" w:rsidRPr="00286C4A" w:rsidRDefault="00286C4A" w:rsidP="00286C4A">
      <w:pPr>
        <w:shd w:val="clear" w:color="auto" w:fill="FFFFFF"/>
        <w:spacing w:after="75" w:line="240" w:lineRule="auto"/>
        <w:rPr>
          <w:rFonts w:ascii="Times New Roman" w:eastAsia="Times New Roman" w:hAnsi="Times New Roman" w:cs="Times New Roman"/>
          <w:color w:val="333333"/>
          <w:lang w:eastAsia="en-IN"/>
        </w:rPr>
      </w:pPr>
      <w:r w:rsidRPr="00286C4A">
        <w:rPr>
          <w:rFonts w:ascii="Times New Roman" w:eastAsia="Times New Roman" w:hAnsi="Times New Roman" w:cs="Times New Roman"/>
          <w:color w:val="333333"/>
          <w:lang w:eastAsia="en-IN"/>
        </w:rPr>
        <w:t>Certificate on PIA letterhead by authorized signatory that the organization is not blacklisted/ suspended</w:t>
      </w:r>
      <w:ins w:id="30" w:author="Swati Arora" w:date="2020-03-03T13:46:00Z">
        <w:r w:rsidR="002976C3">
          <w:rPr>
            <w:rFonts w:ascii="Times New Roman" w:eastAsia="Times New Roman" w:hAnsi="Times New Roman" w:cs="Times New Roman"/>
            <w:color w:val="333333"/>
            <w:lang w:eastAsia="en-IN"/>
          </w:rPr>
          <w:t>/ issued any show-cause notice/ warning</w:t>
        </w:r>
      </w:ins>
      <w:r w:rsidRPr="00286C4A">
        <w:rPr>
          <w:rFonts w:ascii="Times New Roman" w:eastAsia="Times New Roman" w:hAnsi="Times New Roman" w:cs="Times New Roman"/>
          <w:color w:val="333333"/>
          <w:lang w:eastAsia="en-IN"/>
        </w:rPr>
        <w:t xml:space="preserve"> by any Central/ State government. </w:t>
      </w:r>
      <w:ins w:id="31" w:author="Swati Arora" w:date="2020-03-03T13:46:00Z">
        <w:r w:rsidR="002976C3">
          <w:rPr>
            <w:rFonts w:ascii="Times New Roman" w:eastAsia="Times New Roman" w:hAnsi="Times New Roman" w:cs="Times New Roman"/>
            <w:color w:val="333333"/>
            <w:lang w:eastAsia="en-IN"/>
          </w:rPr>
          <w:t>(If yes, please provide details in the letter)</w:t>
        </w:r>
      </w:ins>
      <w:r w:rsidRPr="00286C4A">
        <w:rPr>
          <w:rFonts w:ascii="Times New Roman" w:eastAsia="Times New Roman" w:hAnsi="Times New Roman" w:cs="Times New Roman"/>
          <w:color w:val="333333"/>
          <w:lang w:eastAsia="en-IN"/>
        </w:rPr>
        <w:t>*</w:t>
      </w:r>
    </w:p>
    <w:p w14:paraId="41A90B37" w14:textId="77777777" w:rsidR="00286C4A" w:rsidRPr="00286C4A" w:rsidRDefault="00286C4A">
      <w:pPr>
        <w:rPr>
          <w:rFonts w:ascii="Times New Roman" w:hAnsi="Times New Roman" w:cs="Times New Roman"/>
        </w:rPr>
      </w:pPr>
    </w:p>
    <w:p w14:paraId="0D202715" w14:textId="77777777" w:rsidR="00286C4A" w:rsidRPr="00286C4A" w:rsidRDefault="00286C4A" w:rsidP="00286C4A">
      <w:pPr>
        <w:shd w:val="clear" w:color="auto" w:fill="FFFFFF"/>
        <w:spacing w:after="75" w:line="240" w:lineRule="auto"/>
        <w:rPr>
          <w:rFonts w:ascii="Times New Roman" w:eastAsia="Times New Roman" w:hAnsi="Times New Roman" w:cs="Times New Roman"/>
          <w:color w:val="333333"/>
          <w:lang w:eastAsia="en-IN"/>
        </w:rPr>
      </w:pPr>
      <w:r w:rsidRPr="00286C4A">
        <w:rPr>
          <w:rFonts w:ascii="Times New Roman" w:eastAsia="Times New Roman" w:hAnsi="Times New Roman" w:cs="Times New Roman"/>
          <w:b/>
          <w:bCs/>
          <w:color w:val="212121"/>
          <w:lang w:eastAsia="en-IN"/>
        </w:rPr>
        <w:t>Declaration for Financial Debt/ Insolvency</w:t>
      </w:r>
      <w:r w:rsidRPr="00286C4A">
        <w:rPr>
          <w:rFonts w:ascii="Times New Roman" w:eastAsia="Times New Roman" w:hAnsi="Times New Roman" w:cs="Times New Roman"/>
          <w:color w:val="333333"/>
          <w:lang w:eastAsia="en-IN"/>
        </w:rPr>
        <w:t> *</w:t>
      </w:r>
    </w:p>
    <w:p w14:paraId="25880BE6" w14:textId="77777777" w:rsidR="00286C4A" w:rsidRPr="00286C4A" w:rsidRDefault="00286C4A" w:rsidP="00286C4A">
      <w:pPr>
        <w:shd w:val="clear" w:color="auto" w:fill="FFFFFF"/>
        <w:spacing w:after="75" w:line="240" w:lineRule="auto"/>
        <w:rPr>
          <w:rFonts w:ascii="Times New Roman" w:eastAsia="Times New Roman" w:hAnsi="Times New Roman" w:cs="Times New Roman"/>
          <w:color w:val="333333"/>
          <w:lang w:eastAsia="en-IN"/>
        </w:rPr>
      </w:pPr>
      <w:r w:rsidRPr="00286C4A">
        <w:rPr>
          <w:rFonts w:ascii="Times New Roman" w:eastAsia="Times New Roman" w:hAnsi="Times New Roman" w:cs="Times New Roman"/>
          <w:color w:val="333333"/>
          <w:lang w:eastAsia="en-IN"/>
        </w:rPr>
        <w:t>Provide a certificate on letter head of PIA by authorized signatory that PIA is not under any financial debt/ has not applied for insolvency at the time of submission of proposal.</w:t>
      </w:r>
    </w:p>
    <w:p w14:paraId="6F3D4407" w14:textId="77777777" w:rsidR="00286C4A" w:rsidRPr="00286C4A" w:rsidRDefault="00286C4A" w:rsidP="00286C4A">
      <w:pPr>
        <w:shd w:val="clear" w:color="auto" w:fill="FFFFFF"/>
        <w:spacing w:after="75" w:line="240" w:lineRule="auto"/>
        <w:rPr>
          <w:rFonts w:ascii="Times New Roman" w:eastAsia="Times New Roman" w:hAnsi="Times New Roman" w:cs="Times New Roman"/>
          <w:color w:val="333333"/>
          <w:lang w:eastAsia="en-IN"/>
        </w:rPr>
      </w:pPr>
    </w:p>
    <w:p w14:paraId="1C67B9B4" w14:textId="77777777" w:rsidR="00286C4A" w:rsidRPr="00286C4A" w:rsidRDefault="00286C4A" w:rsidP="00286C4A">
      <w:pPr>
        <w:spacing w:after="75" w:line="240" w:lineRule="auto"/>
        <w:rPr>
          <w:rFonts w:ascii="Times New Roman" w:eastAsia="Times New Roman" w:hAnsi="Times New Roman" w:cs="Times New Roman"/>
          <w:color w:val="333333"/>
          <w:lang w:eastAsia="en-IN"/>
        </w:rPr>
      </w:pPr>
      <w:r w:rsidRPr="00286C4A">
        <w:rPr>
          <w:rFonts w:ascii="Times New Roman" w:eastAsia="Times New Roman" w:hAnsi="Times New Roman" w:cs="Times New Roman"/>
          <w:b/>
          <w:bCs/>
          <w:color w:val="212121"/>
          <w:lang w:eastAsia="en-IN"/>
        </w:rPr>
        <w:t>Declaration for Correct Information</w:t>
      </w:r>
      <w:r w:rsidRPr="00286C4A">
        <w:rPr>
          <w:rFonts w:ascii="Times New Roman" w:eastAsia="Times New Roman" w:hAnsi="Times New Roman" w:cs="Times New Roman"/>
          <w:color w:val="333333"/>
          <w:lang w:eastAsia="en-IN"/>
        </w:rPr>
        <w:t> *</w:t>
      </w:r>
    </w:p>
    <w:p w14:paraId="524BFD4A" w14:textId="77777777" w:rsidR="00286C4A" w:rsidRPr="00286C4A" w:rsidRDefault="00286C4A" w:rsidP="00286C4A">
      <w:pPr>
        <w:shd w:val="clear" w:color="auto" w:fill="FFFFFF"/>
        <w:spacing w:after="0" w:line="240" w:lineRule="auto"/>
        <w:rPr>
          <w:rFonts w:ascii="Times New Roman" w:eastAsia="Times New Roman" w:hAnsi="Times New Roman" w:cs="Times New Roman"/>
          <w:color w:val="333333"/>
          <w:lang w:eastAsia="en-IN"/>
        </w:rPr>
      </w:pPr>
      <w:r w:rsidRPr="00286C4A">
        <w:rPr>
          <w:rFonts w:ascii="Times New Roman" w:eastAsia="Times New Roman" w:hAnsi="Times New Roman" w:cs="Times New Roman"/>
          <w:color w:val="333333"/>
          <w:lang w:eastAsia="en-IN"/>
        </w:rPr>
        <w:t>Please provide a certificate on letterhead of PIA by authorized signatory that all information provided by the PIA is correct, verified, and no available material information has been suppressed.</w:t>
      </w:r>
    </w:p>
    <w:p w14:paraId="4840E3FD" w14:textId="77777777" w:rsidR="00286C4A" w:rsidRPr="00286C4A" w:rsidRDefault="00286C4A">
      <w:pPr>
        <w:rPr>
          <w:rFonts w:ascii="Times New Roman" w:hAnsi="Times New Roman" w:cs="Times New Roman"/>
        </w:rPr>
      </w:pPr>
    </w:p>
    <w:p w14:paraId="7C772E28" w14:textId="77777777" w:rsidR="00286C4A" w:rsidRPr="00286C4A" w:rsidRDefault="00286C4A" w:rsidP="00286C4A">
      <w:pPr>
        <w:shd w:val="clear" w:color="auto" w:fill="FFFFFF"/>
        <w:spacing w:after="0" w:line="240" w:lineRule="auto"/>
        <w:rPr>
          <w:rFonts w:ascii="Times New Roman" w:eastAsia="Times New Roman" w:hAnsi="Times New Roman" w:cs="Times New Roman"/>
          <w:color w:val="333333"/>
          <w:lang w:eastAsia="en-IN"/>
        </w:rPr>
      </w:pPr>
      <w:r w:rsidRPr="00286C4A">
        <w:rPr>
          <w:rFonts w:ascii="Times New Roman" w:eastAsia="Times New Roman" w:hAnsi="Times New Roman" w:cs="Times New Roman"/>
          <w:color w:val="333333"/>
          <w:lang w:eastAsia="en-IN"/>
        </w:rPr>
        <w:t>Name of Authorized Legal Person</w:t>
      </w:r>
    </w:p>
    <w:p w14:paraId="0332BF27" w14:textId="77777777" w:rsidR="00286C4A" w:rsidRPr="00286C4A" w:rsidRDefault="00286C4A" w:rsidP="00286C4A">
      <w:pPr>
        <w:shd w:val="clear" w:color="auto" w:fill="FFFFFF"/>
        <w:spacing w:after="0" w:line="240" w:lineRule="auto"/>
        <w:rPr>
          <w:rFonts w:ascii="Times New Roman" w:eastAsia="Times New Roman" w:hAnsi="Times New Roman" w:cs="Times New Roman"/>
          <w:color w:val="333333"/>
          <w:lang w:eastAsia="en-IN"/>
        </w:rPr>
      </w:pPr>
      <w:r w:rsidRPr="00286C4A">
        <w:rPr>
          <w:rFonts w:ascii="Times New Roman" w:eastAsia="Times New Roman" w:hAnsi="Times New Roman" w:cs="Times New Roman"/>
          <w:color w:val="333333"/>
          <w:lang w:eastAsia="en-IN"/>
        </w:rPr>
        <w:t>Place of Submission *</w:t>
      </w:r>
    </w:p>
    <w:p w14:paraId="4CDBF024" w14:textId="74347600" w:rsidR="00286C4A" w:rsidRPr="00286C4A" w:rsidRDefault="00286C4A" w:rsidP="00286C4A">
      <w:pPr>
        <w:shd w:val="clear" w:color="auto" w:fill="FFFFFF"/>
        <w:spacing w:after="0" w:line="240" w:lineRule="auto"/>
        <w:rPr>
          <w:rFonts w:ascii="Times New Roman" w:eastAsia="Times New Roman" w:hAnsi="Times New Roman" w:cs="Times New Roman"/>
          <w:color w:val="333333"/>
          <w:lang w:eastAsia="en-IN"/>
        </w:rPr>
      </w:pPr>
      <w:r w:rsidRPr="00286C4A">
        <w:rPr>
          <w:rFonts w:ascii="Times New Roman" w:eastAsia="Times New Roman" w:hAnsi="Times New Roman" w:cs="Times New Roman"/>
          <w:color w:val="333333"/>
          <w:lang w:eastAsia="en-IN"/>
        </w:rPr>
        <w:object w:dxaOrig="225" w:dyaOrig="225" w14:anchorId="705B19A6">
          <v:shape id="_x0000_i1159" type="#_x0000_t75" style="width:60.75pt;height:18pt" o:ole="">
            <v:imagedata r:id="rId41" o:title=""/>
          </v:shape>
          <w:control r:id="rId42" w:name="DefaultOcxName25" w:shapeid="_x0000_i1159"/>
        </w:object>
      </w:r>
    </w:p>
    <w:p w14:paraId="2C987F08" w14:textId="77777777" w:rsidR="00286C4A" w:rsidRPr="00286C4A" w:rsidRDefault="00286C4A" w:rsidP="00286C4A">
      <w:pPr>
        <w:shd w:val="clear" w:color="auto" w:fill="FFFFFF"/>
        <w:spacing w:after="0" w:line="240" w:lineRule="auto"/>
        <w:rPr>
          <w:rFonts w:ascii="Times New Roman" w:eastAsia="Times New Roman" w:hAnsi="Times New Roman" w:cs="Times New Roman"/>
          <w:color w:val="333333"/>
          <w:lang w:eastAsia="en-IN"/>
        </w:rPr>
      </w:pPr>
      <w:r w:rsidRPr="00286C4A">
        <w:rPr>
          <w:rFonts w:ascii="Times New Roman" w:eastAsia="Times New Roman" w:hAnsi="Times New Roman" w:cs="Times New Roman"/>
          <w:color w:val="333333"/>
          <w:lang w:eastAsia="en-IN"/>
        </w:rPr>
        <w:t>Date of Submission</w:t>
      </w:r>
    </w:p>
    <w:p w14:paraId="714E1A3D" w14:textId="77777777" w:rsidR="00286C4A" w:rsidRDefault="00286C4A" w:rsidP="00C62284">
      <w:pPr>
        <w:shd w:val="clear" w:color="auto" w:fill="FFFFFF"/>
        <w:spacing w:after="0" w:line="240" w:lineRule="auto"/>
        <w:rPr>
          <w:ins w:id="32" w:author="Swati Arora" w:date="2020-03-03T13:57:00Z"/>
          <w:rFonts w:ascii="Times New Roman" w:eastAsia="Times New Roman" w:hAnsi="Times New Roman" w:cs="Times New Roman"/>
          <w:color w:val="333333"/>
          <w:lang w:eastAsia="en-IN"/>
        </w:rPr>
      </w:pPr>
      <w:r w:rsidRPr="00286C4A">
        <w:rPr>
          <w:rFonts w:ascii="Times New Roman" w:eastAsia="Times New Roman" w:hAnsi="Times New Roman" w:cs="Times New Roman"/>
          <w:color w:val="333333"/>
          <w:lang w:eastAsia="en-IN"/>
        </w:rPr>
        <w:t>03/03/2020</w:t>
      </w:r>
    </w:p>
    <w:p w14:paraId="5C51892C" w14:textId="77777777" w:rsidR="00633447" w:rsidRDefault="00633447" w:rsidP="00C62284">
      <w:pPr>
        <w:shd w:val="clear" w:color="auto" w:fill="FFFFFF"/>
        <w:spacing w:after="0" w:line="240" w:lineRule="auto"/>
        <w:rPr>
          <w:ins w:id="33" w:author="Swati Arora" w:date="2020-03-03T13:57:00Z"/>
          <w:rFonts w:ascii="Times New Roman" w:eastAsia="Times New Roman" w:hAnsi="Times New Roman" w:cs="Times New Roman"/>
          <w:color w:val="333333"/>
          <w:lang w:eastAsia="en-IN"/>
        </w:rPr>
      </w:pPr>
    </w:p>
    <w:p w14:paraId="3F08564B" w14:textId="77777777" w:rsidR="00633447" w:rsidRDefault="00633447" w:rsidP="00C62284">
      <w:pPr>
        <w:shd w:val="clear" w:color="auto" w:fill="FFFFFF"/>
        <w:spacing w:after="0" w:line="240" w:lineRule="auto"/>
        <w:rPr>
          <w:ins w:id="34" w:author="Swati Arora" w:date="2020-03-03T13:57:00Z"/>
          <w:rFonts w:ascii="Times New Roman" w:eastAsia="Times New Roman" w:hAnsi="Times New Roman" w:cs="Times New Roman"/>
          <w:color w:val="333333"/>
          <w:lang w:eastAsia="en-IN"/>
        </w:rPr>
      </w:pPr>
    </w:p>
    <w:p w14:paraId="3DE35802" w14:textId="77777777" w:rsidR="00633447" w:rsidRPr="00C62284" w:rsidRDefault="00633447" w:rsidP="00C62284">
      <w:pPr>
        <w:shd w:val="clear" w:color="auto" w:fill="FFFFFF"/>
        <w:spacing w:after="0" w:line="240" w:lineRule="auto"/>
        <w:rPr>
          <w:rFonts w:ascii="Times New Roman" w:eastAsia="Times New Roman" w:hAnsi="Times New Roman" w:cs="Times New Roman"/>
          <w:color w:val="333333"/>
          <w:lang w:eastAsia="en-IN"/>
        </w:rPr>
      </w:pPr>
    </w:p>
    <w:p w14:paraId="55B4199F" w14:textId="77777777" w:rsidR="008A1A02" w:rsidRPr="00286C4A" w:rsidRDefault="00C62284">
      <w:pPr>
        <w:rPr>
          <w:rFonts w:ascii="Times New Roman" w:hAnsi="Times New Roman" w:cs="Times New Roman"/>
          <w:b/>
        </w:rPr>
      </w:pPr>
      <w:r w:rsidRPr="00286C4A">
        <w:rPr>
          <w:rFonts w:ascii="Times New Roman" w:hAnsi="Times New Roman" w:cs="Times New Roman"/>
          <w:b/>
        </w:rPr>
        <w:t>TOTAL PROJECT COST CALCULATIONS FOR TYPE 1,2,3</w:t>
      </w:r>
    </w:p>
    <w:p w14:paraId="7947BAE1" w14:textId="77777777" w:rsidR="00E13981" w:rsidRPr="00286C4A" w:rsidRDefault="00E13981">
      <w:pPr>
        <w:rPr>
          <w:rFonts w:ascii="Times New Roman" w:hAnsi="Times New Roman" w:cs="Times New Roman"/>
        </w:rPr>
      </w:pPr>
      <w:r w:rsidRPr="00286C4A">
        <w:rPr>
          <w:rFonts w:ascii="Times New Roman" w:hAnsi="Times New Roman" w:cs="Times New Roman"/>
        </w:rPr>
        <w:t>Following c</w:t>
      </w:r>
      <w:r w:rsidR="00A23F3D" w:rsidRPr="00286C4A">
        <w:rPr>
          <w:rFonts w:ascii="Times New Roman" w:hAnsi="Times New Roman" w:cs="Times New Roman"/>
        </w:rPr>
        <w:t>ost c</w:t>
      </w:r>
      <w:r w:rsidRPr="00286C4A">
        <w:rPr>
          <w:rFonts w:ascii="Times New Roman" w:hAnsi="Times New Roman" w:cs="Times New Roman"/>
        </w:rPr>
        <w:t>omponents are covered -</w:t>
      </w:r>
    </w:p>
    <w:tbl>
      <w:tblPr>
        <w:tblW w:w="0" w:type="auto"/>
        <w:tblInd w:w="-5" w:type="dxa"/>
        <w:tblCellMar>
          <w:left w:w="0" w:type="dxa"/>
          <w:right w:w="0" w:type="dxa"/>
        </w:tblCellMar>
        <w:tblLook w:val="04A0" w:firstRow="1" w:lastRow="0" w:firstColumn="1" w:lastColumn="0" w:noHBand="0" w:noVBand="1"/>
      </w:tblPr>
      <w:tblGrid>
        <w:gridCol w:w="667"/>
        <w:gridCol w:w="1596"/>
        <w:gridCol w:w="1659"/>
        <w:gridCol w:w="2083"/>
        <w:gridCol w:w="1612"/>
        <w:gridCol w:w="1738"/>
      </w:tblGrid>
      <w:tr w:rsidR="00E13981" w:rsidRPr="00286C4A" w14:paraId="7DF859DD" w14:textId="77777777" w:rsidTr="00154331">
        <w:trPr>
          <w:trHeight w:val="24"/>
          <w:tblHeader/>
        </w:trPr>
        <w:tc>
          <w:tcPr>
            <w:tcW w:w="667" w:type="dxa"/>
            <w:tcBorders>
              <w:top w:val="single" w:sz="8" w:space="0" w:color="000000"/>
              <w:left w:val="single" w:sz="8" w:space="0" w:color="000000"/>
              <w:bottom w:val="single" w:sz="8" w:space="0" w:color="000000"/>
              <w:right w:val="single" w:sz="8" w:space="0" w:color="000000"/>
            </w:tcBorders>
            <w:shd w:val="clear" w:color="auto" w:fill="DAE3F3"/>
            <w:tcMar>
              <w:top w:w="15" w:type="dxa"/>
              <w:left w:w="180" w:type="dxa"/>
              <w:bottom w:w="0" w:type="dxa"/>
              <w:right w:w="180" w:type="dxa"/>
            </w:tcMar>
            <w:vAlign w:val="center"/>
          </w:tcPr>
          <w:p w14:paraId="4FD94CF0" w14:textId="77777777" w:rsidR="00E13981" w:rsidRPr="00286C4A" w:rsidRDefault="00E13981" w:rsidP="00E13981">
            <w:pPr>
              <w:pStyle w:val="NormalWeb"/>
              <w:spacing w:after="0" w:afterAutospacing="0"/>
              <w:jc w:val="center"/>
              <w:rPr>
                <w:b/>
                <w:bCs/>
                <w:sz w:val="22"/>
                <w:szCs w:val="22"/>
                <w:lang w:val="en-US"/>
              </w:rPr>
            </w:pPr>
          </w:p>
        </w:tc>
        <w:tc>
          <w:tcPr>
            <w:tcW w:w="1596" w:type="dxa"/>
            <w:tcBorders>
              <w:top w:val="single" w:sz="8" w:space="0" w:color="000000"/>
              <w:left w:val="single" w:sz="8" w:space="0" w:color="000000"/>
              <w:bottom w:val="single" w:sz="8" w:space="0" w:color="000000"/>
              <w:right w:val="single" w:sz="8" w:space="0" w:color="000000"/>
            </w:tcBorders>
            <w:shd w:val="clear" w:color="auto" w:fill="DAE3F3"/>
            <w:tcMar>
              <w:top w:w="72" w:type="dxa"/>
              <w:left w:w="144" w:type="dxa"/>
              <w:bottom w:w="72" w:type="dxa"/>
              <w:right w:w="144" w:type="dxa"/>
            </w:tcMar>
            <w:vAlign w:val="center"/>
          </w:tcPr>
          <w:p w14:paraId="5E696F1F" w14:textId="77777777" w:rsidR="00E13981" w:rsidRPr="00286C4A" w:rsidRDefault="00E13981" w:rsidP="00E13981">
            <w:pPr>
              <w:pStyle w:val="NormalWeb"/>
              <w:spacing w:after="0" w:afterAutospacing="0"/>
              <w:jc w:val="center"/>
              <w:rPr>
                <w:b/>
                <w:bCs/>
                <w:sz w:val="22"/>
                <w:szCs w:val="22"/>
                <w:lang w:val="en-US"/>
              </w:rPr>
            </w:pPr>
            <w:r w:rsidRPr="00286C4A">
              <w:rPr>
                <w:b/>
                <w:bCs/>
                <w:sz w:val="22"/>
                <w:szCs w:val="22"/>
                <w:lang w:val="en-US"/>
              </w:rPr>
              <w:t>A</w:t>
            </w:r>
          </w:p>
        </w:tc>
        <w:tc>
          <w:tcPr>
            <w:tcW w:w="1276" w:type="dxa"/>
            <w:tcBorders>
              <w:top w:val="single" w:sz="8" w:space="0" w:color="000000"/>
              <w:left w:val="single" w:sz="8" w:space="0" w:color="000000"/>
              <w:bottom w:val="single" w:sz="8" w:space="0" w:color="000000"/>
              <w:right w:val="single" w:sz="8" w:space="0" w:color="000000"/>
            </w:tcBorders>
            <w:shd w:val="clear" w:color="auto" w:fill="DAE3F3"/>
            <w:tcMar>
              <w:top w:w="72" w:type="dxa"/>
              <w:left w:w="144" w:type="dxa"/>
              <w:bottom w:w="72" w:type="dxa"/>
              <w:right w:w="144" w:type="dxa"/>
            </w:tcMar>
            <w:vAlign w:val="center"/>
          </w:tcPr>
          <w:p w14:paraId="0DD8F399" w14:textId="77777777" w:rsidR="00E13981" w:rsidRPr="00286C4A" w:rsidRDefault="00E13981" w:rsidP="00E13981">
            <w:pPr>
              <w:pStyle w:val="NormalWeb"/>
              <w:spacing w:after="0" w:afterAutospacing="0"/>
              <w:jc w:val="center"/>
              <w:rPr>
                <w:b/>
                <w:bCs/>
                <w:sz w:val="22"/>
                <w:szCs w:val="22"/>
                <w:lang w:val="en-US"/>
              </w:rPr>
            </w:pPr>
            <w:r w:rsidRPr="00286C4A">
              <w:rPr>
                <w:b/>
                <w:bCs/>
                <w:sz w:val="22"/>
                <w:szCs w:val="22"/>
                <w:lang w:val="en-US"/>
              </w:rPr>
              <w:t>B</w:t>
            </w:r>
          </w:p>
        </w:tc>
        <w:tc>
          <w:tcPr>
            <w:tcW w:w="2083" w:type="dxa"/>
            <w:tcBorders>
              <w:top w:val="single" w:sz="8" w:space="0" w:color="000000"/>
              <w:left w:val="single" w:sz="8" w:space="0" w:color="000000"/>
              <w:bottom w:val="single" w:sz="8" w:space="0" w:color="000000"/>
              <w:right w:val="single" w:sz="8" w:space="0" w:color="000000"/>
            </w:tcBorders>
            <w:shd w:val="clear" w:color="auto" w:fill="DAE3F3"/>
            <w:tcMar>
              <w:top w:w="72" w:type="dxa"/>
              <w:left w:w="144" w:type="dxa"/>
              <w:bottom w:w="72" w:type="dxa"/>
              <w:right w:w="144" w:type="dxa"/>
            </w:tcMar>
            <w:vAlign w:val="center"/>
          </w:tcPr>
          <w:p w14:paraId="5705E74F" w14:textId="77777777" w:rsidR="00E13981" w:rsidRPr="00286C4A" w:rsidRDefault="00E13981" w:rsidP="00E13981">
            <w:pPr>
              <w:pStyle w:val="NormalWeb"/>
              <w:spacing w:after="0" w:afterAutospacing="0"/>
              <w:jc w:val="center"/>
              <w:rPr>
                <w:b/>
                <w:bCs/>
                <w:sz w:val="22"/>
                <w:szCs w:val="22"/>
                <w:lang w:val="en-US"/>
              </w:rPr>
            </w:pPr>
            <w:r w:rsidRPr="00286C4A">
              <w:rPr>
                <w:b/>
                <w:bCs/>
                <w:sz w:val="22"/>
                <w:szCs w:val="22"/>
                <w:lang w:val="en-US"/>
              </w:rPr>
              <w:t>C</w:t>
            </w:r>
          </w:p>
        </w:tc>
        <w:tc>
          <w:tcPr>
            <w:tcW w:w="1612" w:type="dxa"/>
            <w:tcBorders>
              <w:top w:val="single" w:sz="8" w:space="0" w:color="000000"/>
              <w:left w:val="single" w:sz="8" w:space="0" w:color="000000"/>
              <w:bottom w:val="single" w:sz="8" w:space="0" w:color="000000"/>
              <w:right w:val="single" w:sz="8" w:space="0" w:color="000000"/>
            </w:tcBorders>
            <w:shd w:val="clear" w:color="auto" w:fill="DAE3F3"/>
            <w:tcMar>
              <w:top w:w="72" w:type="dxa"/>
              <w:left w:w="144" w:type="dxa"/>
              <w:bottom w:w="72" w:type="dxa"/>
              <w:right w:w="144" w:type="dxa"/>
            </w:tcMar>
            <w:vAlign w:val="center"/>
          </w:tcPr>
          <w:p w14:paraId="18879A6B" w14:textId="77777777" w:rsidR="00E13981" w:rsidRPr="00286C4A" w:rsidRDefault="00E13981" w:rsidP="00E13981">
            <w:pPr>
              <w:pStyle w:val="NormalWeb"/>
              <w:spacing w:after="0" w:afterAutospacing="0"/>
              <w:jc w:val="center"/>
              <w:rPr>
                <w:b/>
                <w:bCs/>
                <w:sz w:val="22"/>
                <w:szCs w:val="22"/>
                <w:lang w:val="en-US"/>
              </w:rPr>
            </w:pPr>
            <w:r w:rsidRPr="00286C4A">
              <w:rPr>
                <w:b/>
                <w:bCs/>
                <w:sz w:val="22"/>
                <w:szCs w:val="22"/>
                <w:lang w:val="en-US"/>
              </w:rPr>
              <w:t>D</w:t>
            </w:r>
          </w:p>
        </w:tc>
        <w:tc>
          <w:tcPr>
            <w:tcW w:w="0" w:type="auto"/>
            <w:tcBorders>
              <w:top w:val="single" w:sz="8" w:space="0" w:color="000000"/>
              <w:left w:val="single" w:sz="8" w:space="0" w:color="000000"/>
              <w:bottom w:val="single" w:sz="8" w:space="0" w:color="000000"/>
              <w:right w:val="single" w:sz="8" w:space="0" w:color="000000"/>
            </w:tcBorders>
            <w:shd w:val="clear" w:color="auto" w:fill="DAE3F3"/>
            <w:tcMar>
              <w:top w:w="72" w:type="dxa"/>
              <w:left w:w="144" w:type="dxa"/>
              <w:bottom w:w="72" w:type="dxa"/>
              <w:right w:w="144" w:type="dxa"/>
            </w:tcMar>
            <w:vAlign w:val="center"/>
          </w:tcPr>
          <w:p w14:paraId="253BB0BF" w14:textId="77777777" w:rsidR="00E13981" w:rsidRPr="00286C4A" w:rsidRDefault="00E13981" w:rsidP="00E13981">
            <w:pPr>
              <w:pStyle w:val="NormalWeb"/>
              <w:spacing w:after="0" w:afterAutospacing="0"/>
              <w:jc w:val="center"/>
              <w:rPr>
                <w:b/>
                <w:bCs/>
                <w:sz w:val="22"/>
                <w:szCs w:val="22"/>
                <w:lang w:val="en-US"/>
              </w:rPr>
            </w:pPr>
            <w:r w:rsidRPr="00286C4A">
              <w:rPr>
                <w:b/>
                <w:bCs/>
                <w:sz w:val="22"/>
                <w:szCs w:val="22"/>
                <w:lang w:val="en-US"/>
              </w:rPr>
              <w:t>E</w:t>
            </w:r>
          </w:p>
        </w:tc>
      </w:tr>
      <w:tr w:rsidR="00E13981" w:rsidRPr="00286C4A" w14:paraId="6BA27ED5" w14:textId="77777777" w:rsidTr="00154331">
        <w:trPr>
          <w:trHeight w:val="1559"/>
          <w:tblHeader/>
        </w:trPr>
        <w:tc>
          <w:tcPr>
            <w:tcW w:w="667" w:type="dxa"/>
            <w:tcBorders>
              <w:top w:val="single" w:sz="8" w:space="0" w:color="000000"/>
              <w:left w:val="single" w:sz="8" w:space="0" w:color="000000"/>
              <w:bottom w:val="single" w:sz="8" w:space="0" w:color="000000"/>
              <w:right w:val="single" w:sz="8" w:space="0" w:color="000000"/>
            </w:tcBorders>
            <w:shd w:val="clear" w:color="auto" w:fill="DAE3F3"/>
            <w:tcMar>
              <w:top w:w="15" w:type="dxa"/>
              <w:left w:w="180" w:type="dxa"/>
              <w:bottom w:w="0" w:type="dxa"/>
              <w:right w:w="180" w:type="dxa"/>
            </w:tcMar>
            <w:vAlign w:val="center"/>
            <w:hideMark/>
          </w:tcPr>
          <w:p w14:paraId="3B9C6241" w14:textId="77777777" w:rsidR="00E13981" w:rsidRPr="00286C4A" w:rsidRDefault="00E13981" w:rsidP="00E13981">
            <w:pPr>
              <w:pStyle w:val="NormalWeb"/>
              <w:spacing w:after="0" w:afterAutospacing="0"/>
              <w:jc w:val="center"/>
              <w:rPr>
                <w:sz w:val="22"/>
                <w:szCs w:val="22"/>
              </w:rPr>
            </w:pPr>
            <w:r w:rsidRPr="00286C4A">
              <w:rPr>
                <w:b/>
                <w:bCs/>
                <w:sz w:val="22"/>
                <w:szCs w:val="22"/>
                <w:lang w:val="en-US"/>
              </w:rPr>
              <w:t>SN</w:t>
            </w:r>
          </w:p>
        </w:tc>
        <w:tc>
          <w:tcPr>
            <w:tcW w:w="1596" w:type="dxa"/>
            <w:tcBorders>
              <w:top w:val="single" w:sz="8" w:space="0" w:color="000000"/>
              <w:left w:val="single" w:sz="8" w:space="0" w:color="000000"/>
              <w:bottom w:val="single" w:sz="8" w:space="0" w:color="000000"/>
              <w:right w:val="single" w:sz="8" w:space="0" w:color="000000"/>
            </w:tcBorders>
            <w:shd w:val="clear" w:color="auto" w:fill="DAE3F3"/>
            <w:tcMar>
              <w:top w:w="72" w:type="dxa"/>
              <w:left w:w="144" w:type="dxa"/>
              <w:bottom w:w="72" w:type="dxa"/>
              <w:right w:w="144" w:type="dxa"/>
            </w:tcMar>
            <w:vAlign w:val="center"/>
            <w:hideMark/>
          </w:tcPr>
          <w:p w14:paraId="797231E6" w14:textId="77777777" w:rsidR="00E13981" w:rsidRPr="00286C4A" w:rsidRDefault="00E13981" w:rsidP="00E13981">
            <w:pPr>
              <w:pStyle w:val="NormalWeb"/>
              <w:spacing w:after="0" w:afterAutospacing="0"/>
              <w:jc w:val="center"/>
              <w:rPr>
                <w:sz w:val="22"/>
                <w:szCs w:val="22"/>
              </w:rPr>
            </w:pPr>
            <w:r w:rsidRPr="00286C4A">
              <w:rPr>
                <w:b/>
                <w:bCs/>
                <w:sz w:val="22"/>
                <w:szCs w:val="22"/>
                <w:lang w:val="en-US"/>
              </w:rPr>
              <w:t>Pay-out Heads</w:t>
            </w:r>
          </w:p>
        </w:tc>
        <w:tc>
          <w:tcPr>
            <w:tcW w:w="1276" w:type="dxa"/>
            <w:tcBorders>
              <w:top w:val="single" w:sz="8" w:space="0" w:color="000000"/>
              <w:left w:val="single" w:sz="8" w:space="0" w:color="000000"/>
              <w:bottom w:val="single" w:sz="8" w:space="0" w:color="000000"/>
              <w:right w:val="single" w:sz="8" w:space="0" w:color="000000"/>
            </w:tcBorders>
            <w:shd w:val="clear" w:color="auto" w:fill="DAE3F3"/>
            <w:tcMar>
              <w:top w:w="72" w:type="dxa"/>
              <w:left w:w="144" w:type="dxa"/>
              <w:bottom w:w="72" w:type="dxa"/>
              <w:right w:w="144" w:type="dxa"/>
            </w:tcMar>
            <w:vAlign w:val="center"/>
            <w:hideMark/>
          </w:tcPr>
          <w:p w14:paraId="2CF1400A" w14:textId="77777777" w:rsidR="00E13981" w:rsidRPr="00286C4A" w:rsidRDefault="00E13981" w:rsidP="0095250C">
            <w:pPr>
              <w:pStyle w:val="NormalWeb"/>
              <w:spacing w:after="0" w:afterAutospacing="0"/>
              <w:jc w:val="center"/>
              <w:rPr>
                <w:sz w:val="22"/>
                <w:szCs w:val="22"/>
              </w:rPr>
            </w:pPr>
            <w:r w:rsidRPr="00286C4A">
              <w:rPr>
                <w:b/>
                <w:bCs/>
                <w:sz w:val="22"/>
                <w:szCs w:val="22"/>
                <w:lang w:val="en-US"/>
              </w:rPr>
              <w:t>Max. amount per candidate</w:t>
            </w:r>
            <w:r w:rsidR="0095250C" w:rsidRPr="00286C4A">
              <w:rPr>
                <w:b/>
                <w:bCs/>
                <w:sz w:val="22"/>
                <w:szCs w:val="22"/>
                <w:lang w:val="en-US"/>
              </w:rPr>
              <w:t xml:space="preserve"> </w:t>
            </w:r>
            <w:r w:rsidRPr="00286C4A">
              <w:rPr>
                <w:b/>
                <w:bCs/>
                <w:sz w:val="22"/>
                <w:szCs w:val="22"/>
                <w:lang w:val="en-US"/>
              </w:rPr>
              <w:t>(in Rs.)</w:t>
            </w:r>
          </w:p>
        </w:tc>
        <w:tc>
          <w:tcPr>
            <w:tcW w:w="2083" w:type="dxa"/>
            <w:tcBorders>
              <w:top w:val="single" w:sz="8" w:space="0" w:color="000000"/>
              <w:left w:val="single" w:sz="8" w:space="0" w:color="000000"/>
              <w:bottom w:val="single" w:sz="8" w:space="0" w:color="000000"/>
              <w:right w:val="single" w:sz="8" w:space="0" w:color="000000"/>
            </w:tcBorders>
            <w:shd w:val="clear" w:color="auto" w:fill="DAE3F3"/>
            <w:tcMar>
              <w:top w:w="72" w:type="dxa"/>
              <w:left w:w="144" w:type="dxa"/>
              <w:bottom w:w="72" w:type="dxa"/>
              <w:right w:w="144" w:type="dxa"/>
            </w:tcMar>
            <w:vAlign w:val="center"/>
            <w:hideMark/>
          </w:tcPr>
          <w:p w14:paraId="3E32804C" w14:textId="77777777" w:rsidR="00E13981" w:rsidRPr="00286C4A" w:rsidRDefault="00E13981" w:rsidP="0095250C">
            <w:pPr>
              <w:pStyle w:val="NormalWeb"/>
              <w:spacing w:after="0" w:afterAutospacing="0"/>
              <w:jc w:val="center"/>
              <w:rPr>
                <w:sz w:val="22"/>
                <w:szCs w:val="22"/>
              </w:rPr>
            </w:pPr>
            <w:r w:rsidRPr="00286C4A">
              <w:rPr>
                <w:b/>
                <w:bCs/>
                <w:sz w:val="22"/>
                <w:szCs w:val="22"/>
                <w:lang w:val="en-US"/>
              </w:rPr>
              <w:t>Total amount proposed per candidate by PIA</w:t>
            </w:r>
            <w:r w:rsidR="0095250C" w:rsidRPr="00286C4A">
              <w:rPr>
                <w:b/>
                <w:bCs/>
                <w:sz w:val="22"/>
                <w:szCs w:val="22"/>
                <w:lang w:val="en-US"/>
              </w:rPr>
              <w:t xml:space="preserve"> </w:t>
            </w:r>
            <w:r w:rsidRPr="00286C4A">
              <w:rPr>
                <w:b/>
                <w:bCs/>
                <w:sz w:val="22"/>
                <w:szCs w:val="22"/>
                <w:lang w:val="en-US"/>
              </w:rPr>
              <w:t>(in Rs.)</w:t>
            </w:r>
          </w:p>
        </w:tc>
        <w:tc>
          <w:tcPr>
            <w:tcW w:w="1612" w:type="dxa"/>
            <w:tcBorders>
              <w:top w:val="single" w:sz="8" w:space="0" w:color="000000"/>
              <w:left w:val="single" w:sz="8" w:space="0" w:color="000000"/>
              <w:bottom w:val="single" w:sz="8" w:space="0" w:color="000000"/>
              <w:right w:val="single" w:sz="8" w:space="0" w:color="000000"/>
            </w:tcBorders>
            <w:shd w:val="clear" w:color="auto" w:fill="DAE3F3"/>
            <w:tcMar>
              <w:top w:w="72" w:type="dxa"/>
              <w:left w:w="144" w:type="dxa"/>
              <w:bottom w:w="72" w:type="dxa"/>
              <w:right w:w="144" w:type="dxa"/>
            </w:tcMar>
            <w:vAlign w:val="center"/>
            <w:hideMark/>
          </w:tcPr>
          <w:p w14:paraId="3270B415" w14:textId="77777777" w:rsidR="00E13981" w:rsidRPr="00286C4A" w:rsidRDefault="00E13981" w:rsidP="00E13981">
            <w:pPr>
              <w:pStyle w:val="NormalWeb"/>
              <w:spacing w:after="0" w:afterAutospacing="0"/>
              <w:jc w:val="center"/>
              <w:rPr>
                <w:sz w:val="22"/>
                <w:szCs w:val="22"/>
              </w:rPr>
            </w:pPr>
            <w:r w:rsidRPr="00286C4A">
              <w:rPr>
                <w:b/>
                <w:bCs/>
                <w:sz w:val="22"/>
                <w:szCs w:val="22"/>
                <w:lang w:val="en-US"/>
              </w:rPr>
              <w:t>Total project amount proposed by PIA (in Rs.)</w:t>
            </w:r>
          </w:p>
        </w:tc>
        <w:tc>
          <w:tcPr>
            <w:tcW w:w="0" w:type="auto"/>
            <w:tcBorders>
              <w:top w:val="single" w:sz="8" w:space="0" w:color="000000"/>
              <w:left w:val="single" w:sz="8" w:space="0" w:color="000000"/>
              <w:bottom w:val="single" w:sz="8" w:space="0" w:color="000000"/>
              <w:right w:val="single" w:sz="8" w:space="0" w:color="000000"/>
            </w:tcBorders>
            <w:shd w:val="clear" w:color="auto" w:fill="DAE3F3"/>
            <w:tcMar>
              <w:top w:w="72" w:type="dxa"/>
              <w:left w:w="144" w:type="dxa"/>
              <w:bottom w:w="72" w:type="dxa"/>
              <w:right w:w="144" w:type="dxa"/>
            </w:tcMar>
            <w:vAlign w:val="center"/>
            <w:hideMark/>
          </w:tcPr>
          <w:p w14:paraId="28B9669E" w14:textId="77777777" w:rsidR="00E13981" w:rsidRPr="00286C4A" w:rsidRDefault="00E13981" w:rsidP="00E13981">
            <w:pPr>
              <w:pStyle w:val="NormalWeb"/>
              <w:spacing w:after="0" w:afterAutospacing="0"/>
              <w:jc w:val="center"/>
              <w:rPr>
                <w:sz w:val="22"/>
                <w:szCs w:val="22"/>
              </w:rPr>
            </w:pPr>
            <w:r w:rsidRPr="00286C4A">
              <w:rPr>
                <w:b/>
                <w:bCs/>
                <w:sz w:val="22"/>
                <w:szCs w:val="22"/>
                <w:lang w:val="en-US"/>
              </w:rPr>
              <w:t>% of total amount proposed</w:t>
            </w:r>
          </w:p>
        </w:tc>
      </w:tr>
      <w:tr w:rsidR="00E13981" w:rsidRPr="00286C4A" w14:paraId="1C4BC299" w14:textId="77777777" w:rsidTr="00154331">
        <w:trPr>
          <w:trHeight w:val="574"/>
        </w:trPr>
        <w:tc>
          <w:tcPr>
            <w:tcW w:w="6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53E89D80" w14:textId="77777777" w:rsidR="00E13981" w:rsidRPr="00286C4A" w:rsidRDefault="00E13981" w:rsidP="00E13981">
            <w:pPr>
              <w:pStyle w:val="NormalWeb"/>
              <w:spacing w:after="0" w:afterAutospacing="0"/>
              <w:jc w:val="both"/>
              <w:rPr>
                <w:sz w:val="22"/>
                <w:szCs w:val="22"/>
              </w:rPr>
            </w:pPr>
            <w:r w:rsidRPr="00286C4A">
              <w:rPr>
                <w:b/>
                <w:bCs/>
                <w:sz w:val="22"/>
                <w:szCs w:val="22"/>
              </w:rPr>
              <w:t>1.</w:t>
            </w:r>
          </w:p>
        </w:tc>
        <w:tc>
          <w:tcPr>
            <w:tcW w:w="159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1DEF158A" w14:textId="77777777" w:rsidR="00E13981" w:rsidRPr="00286C4A" w:rsidRDefault="00E13981" w:rsidP="00E13981">
            <w:pPr>
              <w:pStyle w:val="NormalWeb"/>
              <w:spacing w:after="0" w:afterAutospacing="0"/>
              <w:jc w:val="both"/>
              <w:rPr>
                <w:sz w:val="22"/>
                <w:szCs w:val="22"/>
              </w:rPr>
            </w:pPr>
            <w:r w:rsidRPr="00286C4A">
              <w:rPr>
                <w:b/>
                <w:bCs/>
                <w:sz w:val="22"/>
                <w:szCs w:val="22"/>
              </w:rPr>
              <w:t xml:space="preserve">Payout to PIA </w:t>
            </w:r>
          </w:p>
        </w:tc>
        <w:tc>
          <w:tcPr>
            <w:tcW w:w="12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781A0108" w14:textId="77777777" w:rsidR="00E13981" w:rsidRPr="00286C4A" w:rsidRDefault="00E13981" w:rsidP="00E13981">
            <w:pPr>
              <w:pStyle w:val="NormalWeb"/>
              <w:spacing w:after="0" w:afterAutospacing="0"/>
              <w:jc w:val="center"/>
              <w:rPr>
                <w:sz w:val="22"/>
                <w:szCs w:val="22"/>
              </w:rPr>
            </w:pPr>
            <w:r w:rsidRPr="00286C4A">
              <w:rPr>
                <w:sz w:val="22"/>
                <w:szCs w:val="22"/>
              </w:rPr>
              <w:t>1700/1400/1600</w:t>
            </w:r>
          </w:p>
          <w:p w14:paraId="18A68F10" w14:textId="77777777" w:rsidR="00E13981" w:rsidRPr="00286C4A" w:rsidRDefault="00E13981" w:rsidP="00E13981">
            <w:pPr>
              <w:pStyle w:val="NormalWeb"/>
              <w:spacing w:after="0" w:afterAutospacing="0"/>
              <w:jc w:val="center"/>
              <w:rPr>
                <w:sz w:val="22"/>
                <w:szCs w:val="22"/>
              </w:rPr>
            </w:pPr>
            <w:r w:rsidRPr="00286C4A">
              <w:rPr>
                <w:sz w:val="22"/>
                <w:szCs w:val="22"/>
              </w:rPr>
              <w:t>(Type 1/2/3)</w:t>
            </w:r>
          </w:p>
        </w:tc>
        <w:tc>
          <w:tcPr>
            <w:tcW w:w="208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48CB15BB" w14:textId="77777777" w:rsidR="00E13981" w:rsidRPr="00286C4A" w:rsidRDefault="00E13981" w:rsidP="00E13981">
            <w:pPr>
              <w:pStyle w:val="NormalWeb"/>
              <w:spacing w:after="0" w:afterAutospacing="0"/>
              <w:jc w:val="center"/>
              <w:rPr>
                <w:sz w:val="22"/>
                <w:szCs w:val="22"/>
              </w:rPr>
            </w:pPr>
            <w:r w:rsidRPr="00286C4A">
              <w:rPr>
                <w:sz w:val="22"/>
                <w:szCs w:val="22"/>
              </w:rPr>
              <w:t>*Sum of a+b+c+d</w:t>
            </w:r>
          </w:p>
        </w:tc>
        <w:tc>
          <w:tcPr>
            <w:tcW w:w="161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320D7443" w14:textId="77777777" w:rsidR="00E13981" w:rsidRPr="00286C4A" w:rsidRDefault="00E13981" w:rsidP="00E13981">
            <w:pPr>
              <w:pStyle w:val="NormalWeb"/>
              <w:spacing w:after="0" w:afterAutospacing="0"/>
              <w:jc w:val="center"/>
              <w:rPr>
                <w:sz w:val="22"/>
                <w:szCs w:val="22"/>
              </w:rPr>
            </w:pPr>
            <w:r w:rsidRPr="00286C4A">
              <w:rPr>
                <w:sz w:val="22"/>
                <w:szCs w:val="22"/>
              </w:rPr>
              <w:t>No. of Candidates Proposed *A</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4931F333" w14:textId="77777777" w:rsidR="00E13981" w:rsidRPr="00286C4A" w:rsidRDefault="00E13981" w:rsidP="00E13981">
            <w:pPr>
              <w:pStyle w:val="NormalWeb"/>
              <w:spacing w:after="0" w:afterAutospacing="0"/>
              <w:jc w:val="center"/>
              <w:rPr>
                <w:sz w:val="22"/>
                <w:szCs w:val="22"/>
              </w:rPr>
            </w:pPr>
            <w:r w:rsidRPr="00286C4A">
              <w:rPr>
                <w:sz w:val="22"/>
                <w:szCs w:val="22"/>
              </w:rPr>
              <w:t>(SN1/SN6)*100</w:t>
            </w:r>
          </w:p>
        </w:tc>
      </w:tr>
      <w:tr w:rsidR="00E13981" w:rsidRPr="00286C4A" w14:paraId="71CE41D4" w14:textId="77777777" w:rsidTr="00154331">
        <w:trPr>
          <w:trHeight w:val="416"/>
        </w:trPr>
        <w:tc>
          <w:tcPr>
            <w:tcW w:w="6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21751D9C" w14:textId="77777777" w:rsidR="00E13981" w:rsidRPr="00286C4A" w:rsidRDefault="00E13981" w:rsidP="00E13981">
            <w:pPr>
              <w:pStyle w:val="NormalWeb"/>
              <w:spacing w:after="0" w:afterAutospacing="0"/>
              <w:jc w:val="both"/>
              <w:rPr>
                <w:sz w:val="22"/>
                <w:szCs w:val="22"/>
              </w:rPr>
            </w:pPr>
            <w:r w:rsidRPr="00286C4A">
              <w:rPr>
                <w:sz w:val="22"/>
                <w:szCs w:val="22"/>
                <w:lang w:val="en-US"/>
              </w:rPr>
              <w:t>a.</w:t>
            </w:r>
          </w:p>
        </w:tc>
        <w:tc>
          <w:tcPr>
            <w:tcW w:w="159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24FD9BBA" w14:textId="77777777" w:rsidR="00E13981" w:rsidRPr="00286C4A" w:rsidRDefault="00E13981" w:rsidP="00E13981">
            <w:pPr>
              <w:pStyle w:val="NormalWeb"/>
              <w:spacing w:after="0" w:afterAutospacing="0"/>
              <w:jc w:val="both"/>
              <w:rPr>
                <w:sz w:val="22"/>
                <w:szCs w:val="22"/>
              </w:rPr>
            </w:pPr>
            <w:r w:rsidRPr="00286C4A">
              <w:rPr>
                <w:sz w:val="22"/>
                <w:szCs w:val="22"/>
              </w:rPr>
              <w:t>Mobilization</w:t>
            </w:r>
          </w:p>
        </w:tc>
        <w:tc>
          <w:tcPr>
            <w:tcW w:w="12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304BEEEF" w14:textId="77777777" w:rsidR="00E13981" w:rsidRPr="00286C4A" w:rsidRDefault="00E13981" w:rsidP="00E13981">
            <w:pPr>
              <w:pStyle w:val="NormalWeb"/>
              <w:spacing w:after="0" w:afterAutospacing="0"/>
              <w:jc w:val="center"/>
              <w:rPr>
                <w:sz w:val="22"/>
                <w:szCs w:val="22"/>
              </w:rPr>
            </w:pPr>
            <w:r w:rsidRPr="00286C4A">
              <w:rPr>
                <w:sz w:val="22"/>
                <w:szCs w:val="22"/>
              </w:rPr>
              <w:t>500</w:t>
            </w:r>
          </w:p>
        </w:tc>
        <w:tc>
          <w:tcPr>
            <w:tcW w:w="208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6C1A21C9" w14:textId="77777777" w:rsidR="00E13981" w:rsidRPr="00286C4A" w:rsidRDefault="00E13981" w:rsidP="00E13981">
            <w:pPr>
              <w:pStyle w:val="NormalWeb"/>
              <w:spacing w:after="0" w:afterAutospacing="0"/>
              <w:jc w:val="center"/>
              <w:rPr>
                <w:sz w:val="22"/>
                <w:szCs w:val="22"/>
              </w:rPr>
            </w:pPr>
          </w:p>
        </w:tc>
        <w:tc>
          <w:tcPr>
            <w:tcW w:w="161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418F097D" w14:textId="77777777" w:rsidR="00154331" w:rsidRPr="00286C4A" w:rsidRDefault="00154331" w:rsidP="00154331">
            <w:pPr>
              <w:pStyle w:val="NormalWeb"/>
              <w:spacing w:after="0" w:afterAutospacing="0"/>
              <w:jc w:val="center"/>
              <w:rPr>
                <w:sz w:val="22"/>
                <w:szCs w:val="22"/>
              </w:rPr>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276BE8C9" w14:textId="77777777" w:rsidR="00E13981" w:rsidRPr="00286C4A" w:rsidRDefault="00E13981" w:rsidP="00E13981">
            <w:pPr>
              <w:pStyle w:val="NormalWeb"/>
              <w:spacing w:after="0" w:afterAutospacing="0"/>
              <w:jc w:val="center"/>
              <w:rPr>
                <w:sz w:val="22"/>
                <w:szCs w:val="22"/>
              </w:rPr>
            </w:pPr>
            <w:r w:rsidRPr="00286C4A">
              <w:rPr>
                <w:sz w:val="22"/>
                <w:szCs w:val="22"/>
              </w:rPr>
              <w:t>(a/1)*100</w:t>
            </w:r>
          </w:p>
        </w:tc>
      </w:tr>
      <w:tr w:rsidR="00E13981" w:rsidRPr="00286C4A" w14:paraId="18116E5D" w14:textId="77777777" w:rsidTr="00154331">
        <w:trPr>
          <w:trHeight w:val="470"/>
        </w:trPr>
        <w:tc>
          <w:tcPr>
            <w:tcW w:w="667"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10C067EA" w14:textId="77777777" w:rsidR="00E13981" w:rsidRPr="00286C4A" w:rsidRDefault="00E13981" w:rsidP="00E13981">
            <w:pPr>
              <w:pStyle w:val="NormalWeb"/>
              <w:spacing w:after="0" w:afterAutospacing="0"/>
              <w:jc w:val="both"/>
              <w:rPr>
                <w:sz w:val="22"/>
                <w:szCs w:val="22"/>
              </w:rPr>
            </w:pPr>
            <w:r w:rsidRPr="00286C4A">
              <w:rPr>
                <w:sz w:val="22"/>
                <w:szCs w:val="22"/>
              </w:rPr>
              <w:t xml:space="preserve">  b.</w:t>
            </w:r>
          </w:p>
        </w:tc>
        <w:tc>
          <w:tcPr>
            <w:tcW w:w="159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405F4643" w14:textId="77777777" w:rsidR="00E13981" w:rsidRPr="00286C4A" w:rsidRDefault="00E13981" w:rsidP="00E13981">
            <w:pPr>
              <w:pStyle w:val="NormalWeb"/>
              <w:spacing w:after="0" w:afterAutospacing="0"/>
              <w:jc w:val="both"/>
              <w:rPr>
                <w:sz w:val="22"/>
                <w:szCs w:val="22"/>
              </w:rPr>
            </w:pPr>
            <w:r w:rsidRPr="00286C4A">
              <w:rPr>
                <w:sz w:val="22"/>
                <w:szCs w:val="22"/>
              </w:rPr>
              <w:t>Orientation</w:t>
            </w:r>
          </w:p>
        </w:tc>
        <w:tc>
          <w:tcPr>
            <w:tcW w:w="12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22175268" w14:textId="77777777" w:rsidR="00E13981" w:rsidRPr="00286C4A" w:rsidRDefault="00E13981" w:rsidP="00E13981">
            <w:pPr>
              <w:pStyle w:val="NormalWeb"/>
              <w:spacing w:after="0" w:afterAutospacing="0"/>
              <w:jc w:val="center"/>
              <w:rPr>
                <w:sz w:val="22"/>
                <w:szCs w:val="22"/>
              </w:rPr>
            </w:pPr>
            <w:r w:rsidRPr="00286C4A">
              <w:rPr>
                <w:sz w:val="22"/>
                <w:szCs w:val="22"/>
              </w:rPr>
              <w:t>-</w:t>
            </w:r>
          </w:p>
        </w:tc>
        <w:tc>
          <w:tcPr>
            <w:tcW w:w="208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73C11FFE" w14:textId="77777777" w:rsidR="00E13981" w:rsidRPr="00286C4A" w:rsidRDefault="00E13981" w:rsidP="00E13981">
            <w:pPr>
              <w:pStyle w:val="NormalWeb"/>
              <w:spacing w:after="0" w:afterAutospacing="0"/>
              <w:jc w:val="center"/>
              <w:rPr>
                <w:sz w:val="22"/>
                <w:szCs w:val="22"/>
              </w:rPr>
            </w:pPr>
          </w:p>
        </w:tc>
        <w:tc>
          <w:tcPr>
            <w:tcW w:w="161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52F546AA" w14:textId="77777777" w:rsidR="00E13981" w:rsidRPr="00286C4A" w:rsidRDefault="00E13981" w:rsidP="00154331">
            <w:pPr>
              <w:pStyle w:val="NormalWeb"/>
              <w:spacing w:after="0" w:afterAutospacing="0"/>
              <w:rPr>
                <w:sz w:val="22"/>
                <w:szCs w:val="22"/>
              </w:rPr>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26A4B71C" w14:textId="77777777" w:rsidR="00E13981" w:rsidRPr="00286C4A" w:rsidRDefault="00E13981" w:rsidP="00E13981">
            <w:pPr>
              <w:pStyle w:val="NormalWeb"/>
              <w:spacing w:after="0" w:afterAutospacing="0"/>
              <w:jc w:val="center"/>
              <w:rPr>
                <w:sz w:val="22"/>
                <w:szCs w:val="22"/>
              </w:rPr>
            </w:pPr>
            <w:r w:rsidRPr="00286C4A">
              <w:rPr>
                <w:sz w:val="22"/>
                <w:szCs w:val="22"/>
              </w:rPr>
              <w:t>(b/1)*100</w:t>
            </w:r>
          </w:p>
        </w:tc>
      </w:tr>
      <w:tr w:rsidR="00E13981" w:rsidRPr="00286C4A" w14:paraId="4167D1D3" w14:textId="77777777" w:rsidTr="00154331">
        <w:trPr>
          <w:trHeight w:val="559"/>
        </w:trPr>
        <w:tc>
          <w:tcPr>
            <w:tcW w:w="6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6FC39A4F" w14:textId="77777777" w:rsidR="00E13981" w:rsidRPr="00286C4A" w:rsidRDefault="00E13981" w:rsidP="00E13981">
            <w:pPr>
              <w:pStyle w:val="NormalWeb"/>
              <w:spacing w:after="0" w:afterAutospacing="0"/>
              <w:jc w:val="both"/>
              <w:rPr>
                <w:sz w:val="22"/>
                <w:szCs w:val="22"/>
              </w:rPr>
            </w:pPr>
            <w:r w:rsidRPr="00286C4A">
              <w:rPr>
                <w:sz w:val="22"/>
                <w:szCs w:val="22"/>
                <w:lang w:val="en-US"/>
              </w:rPr>
              <w:t>c.</w:t>
            </w:r>
          </w:p>
        </w:tc>
        <w:tc>
          <w:tcPr>
            <w:tcW w:w="159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3E03AF34" w14:textId="77777777" w:rsidR="00E13981" w:rsidRPr="00286C4A" w:rsidRDefault="00E13981" w:rsidP="00E13981">
            <w:pPr>
              <w:pStyle w:val="NormalWeb"/>
              <w:spacing w:after="0" w:afterAutospacing="0"/>
              <w:jc w:val="both"/>
              <w:rPr>
                <w:sz w:val="22"/>
                <w:szCs w:val="22"/>
              </w:rPr>
            </w:pPr>
            <w:r w:rsidRPr="00286C4A">
              <w:rPr>
                <w:sz w:val="22"/>
                <w:szCs w:val="22"/>
              </w:rPr>
              <w:t>Job Role Kit</w:t>
            </w:r>
          </w:p>
        </w:tc>
        <w:tc>
          <w:tcPr>
            <w:tcW w:w="12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2E6523F3" w14:textId="77777777" w:rsidR="00E13981" w:rsidRPr="00286C4A" w:rsidRDefault="0004772A" w:rsidP="00E13981">
            <w:pPr>
              <w:pStyle w:val="NormalWeb"/>
              <w:spacing w:after="0" w:afterAutospacing="0"/>
              <w:jc w:val="center"/>
              <w:rPr>
                <w:sz w:val="22"/>
                <w:szCs w:val="22"/>
              </w:rPr>
            </w:pPr>
            <w:r w:rsidRPr="00286C4A">
              <w:rPr>
                <w:sz w:val="22"/>
                <w:szCs w:val="22"/>
              </w:rPr>
              <w:t>50</w:t>
            </w:r>
            <w:r w:rsidR="00E13981" w:rsidRPr="00286C4A">
              <w:rPr>
                <w:sz w:val="22"/>
                <w:szCs w:val="22"/>
              </w:rPr>
              <w:t>0</w:t>
            </w:r>
          </w:p>
        </w:tc>
        <w:tc>
          <w:tcPr>
            <w:tcW w:w="208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7920F4BF" w14:textId="77777777" w:rsidR="00E13981" w:rsidRPr="00286C4A" w:rsidRDefault="00E13981" w:rsidP="00E13981">
            <w:pPr>
              <w:pStyle w:val="NormalWeb"/>
              <w:spacing w:after="0" w:afterAutospacing="0"/>
              <w:jc w:val="center"/>
              <w:rPr>
                <w:sz w:val="22"/>
                <w:szCs w:val="22"/>
              </w:rPr>
            </w:pPr>
          </w:p>
        </w:tc>
        <w:tc>
          <w:tcPr>
            <w:tcW w:w="161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005A2A91" w14:textId="77777777" w:rsidR="00E13981" w:rsidRPr="00286C4A" w:rsidRDefault="00E13981" w:rsidP="00E13981">
            <w:pPr>
              <w:pStyle w:val="NormalWeb"/>
              <w:spacing w:after="0" w:afterAutospacing="0"/>
              <w:jc w:val="center"/>
              <w:rPr>
                <w:sz w:val="22"/>
                <w:szCs w:val="22"/>
              </w:rPr>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1E1FB4CD" w14:textId="77777777" w:rsidR="00E13981" w:rsidRPr="00286C4A" w:rsidRDefault="00E13981" w:rsidP="00E13981">
            <w:pPr>
              <w:pStyle w:val="NormalWeb"/>
              <w:spacing w:after="0" w:afterAutospacing="0"/>
              <w:jc w:val="center"/>
              <w:rPr>
                <w:sz w:val="22"/>
                <w:szCs w:val="22"/>
              </w:rPr>
            </w:pPr>
            <w:r w:rsidRPr="00286C4A">
              <w:rPr>
                <w:sz w:val="22"/>
                <w:szCs w:val="22"/>
              </w:rPr>
              <w:t>(c/1)*100</w:t>
            </w:r>
          </w:p>
        </w:tc>
      </w:tr>
      <w:tr w:rsidR="00E13981" w:rsidRPr="00286C4A" w14:paraId="6870B840" w14:textId="77777777" w:rsidTr="00154331">
        <w:trPr>
          <w:trHeight w:val="546"/>
        </w:trPr>
        <w:tc>
          <w:tcPr>
            <w:tcW w:w="6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46E95A1A" w14:textId="77777777" w:rsidR="00E13981" w:rsidRPr="00286C4A" w:rsidRDefault="00E13981" w:rsidP="00E13981">
            <w:pPr>
              <w:pStyle w:val="NormalWeb"/>
              <w:spacing w:after="0" w:afterAutospacing="0"/>
              <w:jc w:val="both"/>
              <w:rPr>
                <w:sz w:val="22"/>
                <w:szCs w:val="22"/>
              </w:rPr>
            </w:pPr>
            <w:r w:rsidRPr="00286C4A">
              <w:rPr>
                <w:sz w:val="22"/>
                <w:szCs w:val="22"/>
              </w:rPr>
              <w:t>d.</w:t>
            </w:r>
          </w:p>
        </w:tc>
        <w:tc>
          <w:tcPr>
            <w:tcW w:w="159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0132781B" w14:textId="77777777" w:rsidR="00E13981" w:rsidRPr="00286C4A" w:rsidRDefault="00E13981" w:rsidP="00E13981">
            <w:pPr>
              <w:pStyle w:val="NormalWeb"/>
              <w:spacing w:after="0" w:afterAutospacing="0"/>
              <w:jc w:val="both"/>
              <w:rPr>
                <w:sz w:val="22"/>
                <w:szCs w:val="22"/>
              </w:rPr>
            </w:pPr>
            <w:r w:rsidRPr="00286C4A">
              <w:rPr>
                <w:sz w:val="22"/>
                <w:szCs w:val="22"/>
              </w:rPr>
              <w:t>Branding &amp; Publicity</w:t>
            </w:r>
          </w:p>
        </w:tc>
        <w:tc>
          <w:tcPr>
            <w:tcW w:w="12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0836636D" w14:textId="77777777" w:rsidR="00E13981" w:rsidRPr="00286C4A" w:rsidRDefault="0004772A" w:rsidP="00E13981">
            <w:pPr>
              <w:pStyle w:val="NormalWeb"/>
              <w:spacing w:after="0" w:afterAutospacing="0"/>
              <w:jc w:val="center"/>
              <w:rPr>
                <w:sz w:val="22"/>
                <w:szCs w:val="22"/>
              </w:rPr>
            </w:pPr>
            <w:r w:rsidRPr="00286C4A">
              <w:rPr>
                <w:sz w:val="22"/>
                <w:szCs w:val="22"/>
              </w:rPr>
              <w:t>25</w:t>
            </w:r>
            <w:r w:rsidR="00E13981" w:rsidRPr="00286C4A">
              <w:rPr>
                <w:sz w:val="22"/>
                <w:szCs w:val="22"/>
              </w:rPr>
              <w:t>0</w:t>
            </w:r>
          </w:p>
        </w:tc>
        <w:tc>
          <w:tcPr>
            <w:tcW w:w="208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2991083E" w14:textId="77777777" w:rsidR="00E13981" w:rsidRPr="00286C4A" w:rsidRDefault="00E13981" w:rsidP="00E13981">
            <w:pPr>
              <w:pStyle w:val="NormalWeb"/>
              <w:spacing w:after="0" w:afterAutospacing="0"/>
              <w:jc w:val="center"/>
              <w:rPr>
                <w:sz w:val="22"/>
                <w:szCs w:val="22"/>
              </w:rPr>
            </w:pPr>
          </w:p>
        </w:tc>
        <w:tc>
          <w:tcPr>
            <w:tcW w:w="161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3BF607FB" w14:textId="77777777" w:rsidR="00E13981" w:rsidRPr="00286C4A" w:rsidRDefault="00E13981" w:rsidP="00E13981">
            <w:pPr>
              <w:pStyle w:val="NormalWeb"/>
              <w:spacing w:after="0" w:afterAutospacing="0"/>
              <w:jc w:val="center"/>
              <w:rPr>
                <w:sz w:val="22"/>
                <w:szCs w:val="22"/>
              </w:rPr>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689CF505" w14:textId="77777777" w:rsidR="00E13981" w:rsidRPr="00286C4A" w:rsidRDefault="00E13981" w:rsidP="00E13981">
            <w:pPr>
              <w:pStyle w:val="NormalWeb"/>
              <w:spacing w:after="0" w:afterAutospacing="0"/>
              <w:jc w:val="center"/>
              <w:rPr>
                <w:sz w:val="22"/>
                <w:szCs w:val="22"/>
              </w:rPr>
            </w:pPr>
            <w:r w:rsidRPr="00286C4A">
              <w:rPr>
                <w:sz w:val="22"/>
                <w:szCs w:val="22"/>
              </w:rPr>
              <w:t>(d/1)*100</w:t>
            </w:r>
          </w:p>
        </w:tc>
      </w:tr>
      <w:tr w:rsidR="00E13981" w:rsidRPr="00286C4A" w14:paraId="381685D0" w14:textId="77777777" w:rsidTr="00154331">
        <w:trPr>
          <w:trHeight w:val="815"/>
        </w:trPr>
        <w:tc>
          <w:tcPr>
            <w:tcW w:w="6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47595D9F" w14:textId="77777777" w:rsidR="00E13981" w:rsidRPr="00286C4A" w:rsidRDefault="00E13981" w:rsidP="00E13981">
            <w:pPr>
              <w:pStyle w:val="NormalWeb"/>
              <w:spacing w:after="0" w:afterAutospacing="0"/>
              <w:jc w:val="both"/>
              <w:rPr>
                <w:sz w:val="22"/>
                <w:szCs w:val="22"/>
              </w:rPr>
            </w:pPr>
            <w:r w:rsidRPr="00286C4A">
              <w:rPr>
                <w:b/>
                <w:bCs/>
                <w:sz w:val="22"/>
                <w:szCs w:val="22"/>
              </w:rPr>
              <w:t>2.</w:t>
            </w:r>
          </w:p>
        </w:tc>
        <w:tc>
          <w:tcPr>
            <w:tcW w:w="159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4A696597" w14:textId="77777777" w:rsidR="00E13981" w:rsidRPr="00286C4A" w:rsidRDefault="00E13981" w:rsidP="00E13981">
            <w:pPr>
              <w:pStyle w:val="NormalWeb"/>
              <w:spacing w:after="0" w:afterAutospacing="0"/>
              <w:jc w:val="both"/>
              <w:rPr>
                <w:sz w:val="22"/>
                <w:szCs w:val="22"/>
              </w:rPr>
            </w:pPr>
            <w:r w:rsidRPr="00286C4A">
              <w:rPr>
                <w:b/>
                <w:bCs/>
                <w:sz w:val="22"/>
                <w:szCs w:val="22"/>
              </w:rPr>
              <w:t>Payout to SSC (Assessment)</w:t>
            </w:r>
          </w:p>
        </w:tc>
        <w:tc>
          <w:tcPr>
            <w:tcW w:w="12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486B40F9" w14:textId="77777777" w:rsidR="00E13981" w:rsidRPr="00286C4A" w:rsidRDefault="00E13981" w:rsidP="00E13981">
            <w:pPr>
              <w:pStyle w:val="NormalWeb"/>
              <w:spacing w:after="0" w:afterAutospacing="0"/>
              <w:jc w:val="center"/>
              <w:rPr>
                <w:sz w:val="22"/>
                <w:szCs w:val="22"/>
              </w:rPr>
            </w:pPr>
            <w:r w:rsidRPr="00286C4A">
              <w:rPr>
                <w:sz w:val="22"/>
                <w:szCs w:val="22"/>
              </w:rPr>
              <w:t>As per Common norms matrix</w:t>
            </w:r>
          </w:p>
        </w:tc>
        <w:tc>
          <w:tcPr>
            <w:tcW w:w="208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55A8789B" w14:textId="77777777" w:rsidR="00E13981" w:rsidRPr="00286C4A" w:rsidRDefault="00E13981" w:rsidP="00E13981">
            <w:pPr>
              <w:pStyle w:val="NormalWeb"/>
              <w:spacing w:after="0" w:afterAutospacing="0"/>
              <w:jc w:val="center"/>
              <w:rPr>
                <w:sz w:val="22"/>
                <w:szCs w:val="22"/>
              </w:rPr>
            </w:pPr>
            <w:r w:rsidRPr="00286C4A">
              <w:rPr>
                <w:sz w:val="22"/>
                <w:szCs w:val="22"/>
              </w:rPr>
              <w:t>If more than one job role is involved, create separate rows for each job role and calculate total payout to SSC by adding individual payout against each job role</w:t>
            </w:r>
          </w:p>
        </w:tc>
        <w:tc>
          <w:tcPr>
            <w:tcW w:w="161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3B27BE95" w14:textId="77777777" w:rsidR="00E13981" w:rsidRPr="00286C4A" w:rsidRDefault="00E13981" w:rsidP="00E13981">
            <w:pPr>
              <w:pStyle w:val="NormalWeb"/>
              <w:spacing w:after="0" w:afterAutospacing="0"/>
              <w:jc w:val="center"/>
              <w:rPr>
                <w:sz w:val="22"/>
                <w:szCs w:val="22"/>
              </w:rPr>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7EC71FA9" w14:textId="77777777" w:rsidR="00E13981" w:rsidRPr="00286C4A" w:rsidRDefault="00E13981" w:rsidP="00E13981">
            <w:pPr>
              <w:pStyle w:val="NormalWeb"/>
              <w:spacing w:after="0" w:afterAutospacing="0"/>
              <w:jc w:val="center"/>
              <w:rPr>
                <w:sz w:val="22"/>
                <w:szCs w:val="22"/>
              </w:rPr>
            </w:pPr>
            <w:r w:rsidRPr="00286C4A">
              <w:rPr>
                <w:sz w:val="22"/>
                <w:szCs w:val="22"/>
              </w:rPr>
              <w:t>(SN2/SN6)*100</w:t>
            </w:r>
          </w:p>
        </w:tc>
      </w:tr>
      <w:tr w:rsidR="00E13981" w:rsidRPr="00286C4A" w14:paraId="07213057" w14:textId="77777777" w:rsidTr="00154331">
        <w:trPr>
          <w:trHeight w:val="596"/>
        </w:trPr>
        <w:tc>
          <w:tcPr>
            <w:tcW w:w="6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53185A4C" w14:textId="77777777" w:rsidR="00E13981" w:rsidRPr="00286C4A" w:rsidRDefault="00E13981" w:rsidP="00E13981">
            <w:pPr>
              <w:pStyle w:val="NormalWeb"/>
              <w:spacing w:after="0" w:afterAutospacing="0"/>
              <w:jc w:val="both"/>
              <w:rPr>
                <w:sz w:val="22"/>
                <w:szCs w:val="22"/>
              </w:rPr>
            </w:pPr>
            <w:r w:rsidRPr="00286C4A">
              <w:rPr>
                <w:b/>
                <w:bCs/>
                <w:sz w:val="22"/>
                <w:szCs w:val="22"/>
              </w:rPr>
              <w:t>3.</w:t>
            </w:r>
          </w:p>
        </w:tc>
        <w:tc>
          <w:tcPr>
            <w:tcW w:w="159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684CF85D" w14:textId="77777777" w:rsidR="00E13981" w:rsidRPr="00286C4A" w:rsidRDefault="00E13981" w:rsidP="00E13981">
            <w:pPr>
              <w:pStyle w:val="NormalWeb"/>
              <w:spacing w:after="0" w:afterAutospacing="0"/>
              <w:jc w:val="both"/>
              <w:rPr>
                <w:sz w:val="22"/>
                <w:szCs w:val="22"/>
              </w:rPr>
            </w:pPr>
            <w:r w:rsidRPr="00286C4A">
              <w:rPr>
                <w:b/>
                <w:bCs/>
                <w:sz w:val="22"/>
                <w:szCs w:val="22"/>
              </w:rPr>
              <w:t>Payout to Candidate</w:t>
            </w:r>
          </w:p>
        </w:tc>
        <w:tc>
          <w:tcPr>
            <w:tcW w:w="12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6BE0F10F" w14:textId="77777777" w:rsidR="00E13981" w:rsidRPr="00286C4A" w:rsidRDefault="00E13981" w:rsidP="00E13981">
            <w:pPr>
              <w:pStyle w:val="NormalWeb"/>
              <w:spacing w:after="0" w:afterAutospacing="0"/>
              <w:jc w:val="center"/>
              <w:rPr>
                <w:sz w:val="22"/>
                <w:szCs w:val="22"/>
              </w:rPr>
            </w:pPr>
            <w:r w:rsidRPr="00286C4A">
              <w:rPr>
                <w:b/>
                <w:bCs/>
                <w:sz w:val="22"/>
                <w:szCs w:val="22"/>
                <w:lang w:val="en-US"/>
              </w:rPr>
              <w:t>500 (fixed)</w:t>
            </w:r>
          </w:p>
        </w:tc>
        <w:tc>
          <w:tcPr>
            <w:tcW w:w="208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2F8CAE28" w14:textId="77777777" w:rsidR="00E13981" w:rsidRPr="00286C4A" w:rsidRDefault="00E13981" w:rsidP="00E13981">
            <w:pPr>
              <w:pStyle w:val="NormalWeb"/>
              <w:spacing w:after="0" w:afterAutospacing="0"/>
              <w:jc w:val="center"/>
              <w:rPr>
                <w:sz w:val="22"/>
                <w:szCs w:val="22"/>
              </w:rPr>
            </w:pPr>
            <w:r w:rsidRPr="00286C4A">
              <w:rPr>
                <w:b/>
                <w:bCs/>
                <w:sz w:val="22"/>
                <w:szCs w:val="22"/>
                <w:lang w:val="en-US"/>
              </w:rPr>
              <w:t>500</w:t>
            </w:r>
          </w:p>
        </w:tc>
        <w:tc>
          <w:tcPr>
            <w:tcW w:w="161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430208FA" w14:textId="77777777" w:rsidR="00E13981" w:rsidRPr="00286C4A" w:rsidRDefault="00E13981" w:rsidP="00E13981">
            <w:pPr>
              <w:pStyle w:val="NormalWeb"/>
              <w:spacing w:after="0" w:afterAutospacing="0"/>
              <w:jc w:val="center"/>
              <w:rPr>
                <w:sz w:val="22"/>
                <w:szCs w:val="22"/>
              </w:rPr>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401F2D7F" w14:textId="77777777" w:rsidR="00E13981" w:rsidRPr="00286C4A" w:rsidRDefault="00E13981" w:rsidP="00E13981">
            <w:pPr>
              <w:pStyle w:val="NormalWeb"/>
              <w:spacing w:after="0" w:afterAutospacing="0"/>
              <w:jc w:val="center"/>
              <w:rPr>
                <w:sz w:val="22"/>
                <w:szCs w:val="22"/>
              </w:rPr>
            </w:pPr>
            <w:r w:rsidRPr="00286C4A">
              <w:rPr>
                <w:sz w:val="22"/>
                <w:szCs w:val="22"/>
              </w:rPr>
              <w:t>(SN3/SN6)*100</w:t>
            </w:r>
          </w:p>
        </w:tc>
      </w:tr>
      <w:tr w:rsidR="00E13981" w:rsidRPr="00286C4A" w14:paraId="03748899" w14:textId="77777777" w:rsidTr="00154331">
        <w:trPr>
          <w:trHeight w:val="700"/>
        </w:trPr>
        <w:tc>
          <w:tcPr>
            <w:tcW w:w="6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1F482CDC" w14:textId="77777777" w:rsidR="00E13981" w:rsidRPr="00286C4A" w:rsidRDefault="00E13981" w:rsidP="00E13981">
            <w:pPr>
              <w:pStyle w:val="NormalWeb"/>
              <w:spacing w:after="0" w:afterAutospacing="0"/>
              <w:jc w:val="both"/>
              <w:rPr>
                <w:sz w:val="22"/>
                <w:szCs w:val="22"/>
              </w:rPr>
            </w:pPr>
            <w:r w:rsidRPr="00286C4A">
              <w:rPr>
                <w:b/>
                <w:bCs/>
                <w:sz w:val="22"/>
                <w:szCs w:val="22"/>
                <w:lang w:val="en-US"/>
              </w:rPr>
              <w:t>4.</w:t>
            </w:r>
          </w:p>
        </w:tc>
        <w:tc>
          <w:tcPr>
            <w:tcW w:w="159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2EEDB0B1" w14:textId="77777777" w:rsidR="00E13981" w:rsidRPr="00286C4A" w:rsidRDefault="00E13981" w:rsidP="00E13981">
            <w:pPr>
              <w:pStyle w:val="NormalWeb"/>
              <w:spacing w:after="0" w:afterAutospacing="0"/>
              <w:jc w:val="both"/>
              <w:rPr>
                <w:sz w:val="22"/>
                <w:szCs w:val="22"/>
              </w:rPr>
            </w:pPr>
            <w:r w:rsidRPr="00286C4A">
              <w:rPr>
                <w:b/>
                <w:bCs/>
                <w:sz w:val="22"/>
                <w:szCs w:val="22"/>
                <w:lang w:val="en-US"/>
              </w:rPr>
              <w:t>Payout for Bridge Course</w:t>
            </w:r>
          </w:p>
        </w:tc>
        <w:tc>
          <w:tcPr>
            <w:tcW w:w="12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6FA035B0" w14:textId="77777777" w:rsidR="00E13981" w:rsidRPr="00286C4A" w:rsidRDefault="00E13981" w:rsidP="00E13981">
            <w:pPr>
              <w:pStyle w:val="NormalWeb"/>
              <w:spacing w:after="0" w:afterAutospacing="0"/>
              <w:jc w:val="center"/>
              <w:rPr>
                <w:sz w:val="22"/>
                <w:szCs w:val="22"/>
              </w:rPr>
            </w:pPr>
            <w:r w:rsidRPr="00286C4A">
              <w:rPr>
                <w:bCs/>
                <w:sz w:val="22"/>
                <w:szCs w:val="22"/>
                <w:lang w:val="en-US"/>
              </w:rPr>
              <w:t>As per common norms matrix</w:t>
            </w:r>
          </w:p>
        </w:tc>
        <w:tc>
          <w:tcPr>
            <w:tcW w:w="208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70389466" w14:textId="77777777" w:rsidR="00E13981" w:rsidRPr="00286C4A" w:rsidRDefault="00E13981" w:rsidP="00E13981">
            <w:pPr>
              <w:pStyle w:val="NormalWeb"/>
              <w:spacing w:after="0" w:afterAutospacing="0"/>
              <w:jc w:val="center"/>
              <w:rPr>
                <w:sz w:val="22"/>
                <w:szCs w:val="22"/>
              </w:rPr>
            </w:pPr>
            <w:r w:rsidRPr="00286C4A">
              <w:rPr>
                <w:sz w:val="22"/>
                <w:szCs w:val="22"/>
              </w:rPr>
              <w:t>If more than one job role is involved, create separate rows for each job role and calculate total payout to SSC by adding individual payout against each job role</w:t>
            </w:r>
          </w:p>
        </w:tc>
        <w:tc>
          <w:tcPr>
            <w:tcW w:w="161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45A209CF" w14:textId="77777777" w:rsidR="00E13981" w:rsidRPr="00286C4A" w:rsidRDefault="00E13981" w:rsidP="00E13981">
            <w:pPr>
              <w:pStyle w:val="NormalWeb"/>
              <w:spacing w:after="0" w:afterAutospacing="0"/>
              <w:jc w:val="center"/>
              <w:rPr>
                <w:sz w:val="22"/>
                <w:szCs w:val="22"/>
              </w:rPr>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745F34AB" w14:textId="77777777" w:rsidR="00E13981" w:rsidRPr="00286C4A" w:rsidRDefault="00E13981" w:rsidP="00E13981">
            <w:pPr>
              <w:pStyle w:val="NormalWeb"/>
              <w:spacing w:after="0" w:afterAutospacing="0"/>
              <w:jc w:val="center"/>
              <w:rPr>
                <w:sz w:val="22"/>
                <w:szCs w:val="22"/>
              </w:rPr>
            </w:pPr>
            <w:r w:rsidRPr="00286C4A">
              <w:rPr>
                <w:sz w:val="22"/>
                <w:szCs w:val="22"/>
              </w:rPr>
              <w:t>(SN4/SN6)*100</w:t>
            </w:r>
          </w:p>
        </w:tc>
      </w:tr>
      <w:tr w:rsidR="00E13981" w:rsidRPr="00286C4A" w14:paraId="459E7609" w14:textId="77777777" w:rsidTr="00154331">
        <w:trPr>
          <w:trHeight w:val="700"/>
        </w:trPr>
        <w:tc>
          <w:tcPr>
            <w:tcW w:w="6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28A90E74" w14:textId="77777777" w:rsidR="00E13981" w:rsidRPr="00286C4A" w:rsidRDefault="00E13981" w:rsidP="00E13981">
            <w:pPr>
              <w:pStyle w:val="NormalWeb"/>
              <w:spacing w:after="0" w:afterAutospacing="0"/>
              <w:jc w:val="both"/>
              <w:rPr>
                <w:sz w:val="22"/>
                <w:szCs w:val="22"/>
              </w:rPr>
            </w:pPr>
            <w:r w:rsidRPr="00286C4A">
              <w:rPr>
                <w:b/>
                <w:bCs/>
                <w:sz w:val="22"/>
                <w:szCs w:val="22"/>
                <w:lang w:val="en-US"/>
              </w:rPr>
              <w:t>5.</w:t>
            </w:r>
          </w:p>
        </w:tc>
        <w:tc>
          <w:tcPr>
            <w:tcW w:w="159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789C4CCE" w14:textId="77777777" w:rsidR="00E13981" w:rsidRPr="00286C4A" w:rsidRDefault="00E13981" w:rsidP="00E13981">
            <w:pPr>
              <w:pStyle w:val="NormalWeb"/>
              <w:spacing w:after="0" w:afterAutospacing="0"/>
              <w:jc w:val="both"/>
              <w:rPr>
                <w:sz w:val="22"/>
                <w:szCs w:val="22"/>
              </w:rPr>
            </w:pPr>
            <w:r w:rsidRPr="00286C4A">
              <w:rPr>
                <w:b/>
                <w:bCs/>
                <w:sz w:val="22"/>
                <w:szCs w:val="22"/>
                <w:lang w:val="en-US"/>
              </w:rPr>
              <w:t>NI</w:t>
            </w:r>
            <w:bookmarkStart w:id="35" w:name="_GoBack"/>
            <w:bookmarkEnd w:id="35"/>
            <w:r w:rsidRPr="00286C4A">
              <w:rPr>
                <w:b/>
                <w:bCs/>
                <w:sz w:val="22"/>
                <w:szCs w:val="22"/>
                <w:lang w:val="en-US"/>
              </w:rPr>
              <w:t>A Payout</w:t>
            </w:r>
          </w:p>
        </w:tc>
        <w:tc>
          <w:tcPr>
            <w:tcW w:w="12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1F3B84C8" w14:textId="77777777" w:rsidR="00E13981" w:rsidRPr="00286C4A" w:rsidRDefault="00E13981" w:rsidP="00E13981">
            <w:pPr>
              <w:pStyle w:val="NormalWeb"/>
              <w:spacing w:after="0" w:afterAutospacing="0"/>
              <w:jc w:val="center"/>
              <w:rPr>
                <w:sz w:val="22"/>
                <w:szCs w:val="22"/>
              </w:rPr>
            </w:pPr>
            <w:r w:rsidRPr="00286C4A">
              <w:rPr>
                <w:b/>
                <w:bCs/>
                <w:sz w:val="22"/>
                <w:szCs w:val="22"/>
                <w:lang w:val="en-US"/>
              </w:rPr>
              <w:t>76.70 (fixed)</w:t>
            </w:r>
          </w:p>
        </w:tc>
        <w:tc>
          <w:tcPr>
            <w:tcW w:w="208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4961AF91" w14:textId="77777777" w:rsidR="00E13981" w:rsidRPr="00286C4A" w:rsidRDefault="00E13981" w:rsidP="00E13981">
            <w:pPr>
              <w:pStyle w:val="NormalWeb"/>
              <w:spacing w:after="0" w:afterAutospacing="0"/>
              <w:jc w:val="center"/>
              <w:rPr>
                <w:sz w:val="22"/>
                <w:szCs w:val="22"/>
              </w:rPr>
            </w:pPr>
            <w:r w:rsidRPr="00286C4A">
              <w:rPr>
                <w:b/>
                <w:bCs/>
                <w:sz w:val="22"/>
                <w:szCs w:val="22"/>
                <w:lang w:val="en-US"/>
              </w:rPr>
              <w:t>76.70</w:t>
            </w:r>
          </w:p>
        </w:tc>
        <w:tc>
          <w:tcPr>
            <w:tcW w:w="161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43992F62" w14:textId="77777777" w:rsidR="00E13981" w:rsidRPr="00286C4A" w:rsidRDefault="00E13981" w:rsidP="00E13981">
            <w:pPr>
              <w:pStyle w:val="NormalWeb"/>
              <w:spacing w:after="0" w:afterAutospacing="0"/>
              <w:jc w:val="center"/>
              <w:rPr>
                <w:sz w:val="22"/>
                <w:szCs w:val="22"/>
              </w:rPr>
            </w:pPr>
            <w:r w:rsidRPr="00286C4A">
              <w:rPr>
                <w:sz w:val="22"/>
                <w:szCs w:val="22"/>
              </w:rPr>
              <w:t>No. of Candidates Proposed *A</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66BB970B" w14:textId="77777777" w:rsidR="00E13981" w:rsidRPr="00286C4A" w:rsidRDefault="00E13981" w:rsidP="00E13981">
            <w:pPr>
              <w:pStyle w:val="NormalWeb"/>
              <w:spacing w:after="0" w:afterAutospacing="0"/>
              <w:jc w:val="center"/>
              <w:rPr>
                <w:sz w:val="22"/>
                <w:szCs w:val="22"/>
              </w:rPr>
            </w:pPr>
            <w:r w:rsidRPr="00286C4A">
              <w:rPr>
                <w:sz w:val="22"/>
                <w:szCs w:val="22"/>
              </w:rPr>
              <w:t>(SN5/SN6)*100</w:t>
            </w:r>
          </w:p>
        </w:tc>
      </w:tr>
      <w:tr w:rsidR="00E13981" w:rsidRPr="00286C4A" w14:paraId="6ABCB1D3" w14:textId="77777777" w:rsidTr="00154331">
        <w:trPr>
          <w:trHeight w:val="705"/>
        </w:trPr>
        <w:tc>
          <w:tcPr>
            <w:tcW w:w="667" w:type="dxa"/>
            <w:tcBorders>
              <w:top w:val="single" w:sz="8" w:space="0" w:color="000000"/>
              <w:left w:val="single" w:sz="8" w:space="0" w:color="000000"/>
              <w:bottom w:val="single" w:sz="8" w:space="0" w:color="000000"/>
              <w:right w:val="single" w:sz="8" w:space="0" w:color="000000"/>
            </w:tcBorders>
            <w:shd w:val="clear" w:color="auto" w:fill="DAE3F3"/>
            <w:tcMar>
              <w:top w:w="15" w:type="dxa"/>
              <w:left w:w="108" w:type="dxa"/>
              <w:bottom w:w="0" w:type="dxa"/>
              <w:right w:w="108" w:type="dxa"/>
            </w:tcMar>
            <w:vAlign w:val="center"/>
            <w:hideMark/>
          </w:tcPr>
          <w:p w14:paraId="6B230677" w14:textId="77777777" w:rsidR="00E13981" w:rsidRPr="00286C4A" w:rsidRDefault="00E13981" w:rsidP="00E13981">
            <w:pPr>
              <w:pStyle w:val="NormalWeb"/>
              <w:spacing w:after="0" w:afterAutospacing="0"/>
              <w:jc w:val="both"/>
              <w:rPr>
                <w:b/>
                <w:sz w:val="22"/>
                <w:szCs w:val="22"/>
              </w:rPr>
            </w:pPr>
            <w:r w:rsidRPr="00286C4A">
              <w:rPr>
                <w:b/>
                <w:sz w:val="22"/>
                <w:szCs w:val="22"/>
              </w:rPr>
              <w:t>6.</w:t>
            </w:r>
          </w:p>
        </w:tc>
        <w:tc>
          <w:tcPr>
            <w:tcW w:w="1596" w:type="dxa"/>
            <w:tcBorders>
              <w:top w:val="single" w:sz="8" w:space="0" w:color="000000"/>
              <w:left w:val="single" w:sz="8" w:space="0" w:color="000000"/>
              <w:bottom w:val="single" w:sz="8" w:space="0" w:color="000000"/>
              <w:right w:val="single" w:sz="8" w:space="0" w:color="000000"/>
            </w:tcBorders>
            <w:shd w:val="clear" w:color="auto" w:fill="DAE3F3"/>
            <w:vAlign w:val="center"/>
          </w:tcPr>
          <w:p w14:paraId="39BC0335" w14:textId="77777777" w:rsidR="00E13981" w:rsidRPr="00286C4A" w:rsidRDefault="00E13981" w:rsidP="00E13981">
            <w:pPr>
              <w:pStyle w:val="NormalWeb"/>
              <w:spacing w:after="0" w:afterAutospacing="0"/>
              <w:jc w:val="both"/>
              <w:rPr>
                <w:sz w:val="22"/>
                <w:szCs w:val="22"/>
              </w:rPr>
            </w:pPr>
            <w:r w:rsidRPr="00286C4A">
              <w:rPr>
                <w:b/>
                <w:bCs/>
                <w:sz w:val="22"/>
                <w:szCs w:val="22"/>
                <w:lang w:val="en-US"/>
              </w:rPr>
              <w:t>Total (1+2+3+4+5)</w:t>
            </w:r>
          </w:p>
        </w:tc>
        <w:tc>
          <w:tcPr>
            <w:tcW w:w="1276" w:type="dxa"/>
            <w:tcBorders>
              <w:top w:val="single" w:sz="8" w:space="0" w:color="000000"/>
              <w:left w:val="single" w:sz="8" w:space="0" w:color="000000"/>
              <w:bottom w:val="single" w:sz="8" w:space="0" w:color="000000"/>
              <w:right w:val="single" w:sz="8" w:space="0" w:color="000000"/>
            </w:tcBorders>
            <w:shd w:val="clear" w:color="auto" w:fill="DAE3F3"/>
            <w:tcMar>
              <w:top w:w="15" w:type="dxa"/>
              <w:left w:w="108" w:type="dxa"/>
              <w:bottom w:w="0" w:type="dxa"/>
              <w:right w:w="108" w:type="dxa"/>
            </w:tcMar>
            <w:vAlign w:val="center"/>
            <w:hideMark/>
          </w:tcPr>
          <w:p w14:paraId="7CD3EB61" w14:textId="77777777" w:rsidR="00E13981" w:rsidRPr="00286C4A" w:rsidRDefault="00E13981" w:rsidP="00E13981">
            <w:pPr>
              <w:pStyle w:val="NormalWeb"/>
              <w:spacing w:after="0" w:afterAutospacing="0"/>
              <w:jc w:val="center"/>
              <w:rPr>
                <w:sz w:val="22"/>
                <w:szCs w:val="22"/>
              </w:rPr>
            </w:pPr>
            <w:r w:rsidRPr="00286C4A">
              <w:rPr>
                <w:b/>
                <w:bCs/>
                <w:sz w:val="22"/>
                <w:szCs w:val="22"/>
                <w:lang w:val="en-US"/>
              </w:rPr>
              <w:t>Total (1+2+3+4+5)</w:t>
            </w:r>
          </w:p>
        </w:tc>
        <w:tc>
          <w:tcPr>
            <w:tcW w:w="2083" w:type="dxa"/>
            <w:tcBorders>
              <w:top w:val="single" w:sz="8" w:space="0" w:color="000000"/>
              <w:left w:val="single" w:sz="8" w:space="0" w:color="000000"/>
              <w:bottom w:val="single" w:sz="8" w:space="0" w:color="000000"/>
              <w:right w:val="single" w:sz="8" w:space="0" w:color="000000"/>
            </w:tcBorders>
            <w:shd w:val="clear" w:color="auto" w:fill="DAE3F3"/>
            <w:tcMar>
              <w:top w:w="15" w:type="dxa"/>
              <w:left w:w="15" w:type="dxa"/>
              <w:bottom w:w="0" w:type="dxa"/>
              <w:right w:w="15" w:type="dxa"/>
            </w:tcMar>
            <w:vAlign w:val="center"/>
            <w:hideMark/>
          </w:tcPr>
          <w:p w14:paraId="68F9F45A" w14:textId="77777777" w:rsidR="00E13981" w:rsidRPr="00286C4A" w:rsidRDefault="00E13981" w:rsidP="00E13981">
            <w:pPr>
              <w:pStyle w:val="NormalWeb"/>
              <w:spacing w:after="0" w:afterAutospacing="0"/>
              <w:jc w:val="center"/>
              <w:rPr>
                <w:sz w:val="22"/>
                <w:szCs w:val="22"/>
              </w:rPr>
            </w:pPr>
            <w:r w:rsidRPr="00286C4A">
              <w:rPr>
                <w:b/>
                <w:bCs/>
                <w:sz w:val="22"/>
                <w:szCs w:val="22"/>
                <w:lang w:val="en-US"/>
              </w:rPr>
              <w:t>Total (1+2+3+4+5)</w:t>
            </w:r>
          </w:p>
        </w:tc>
        <w:tc>
          <w:tcPr>
            <w:tcW w:w="1612" w:type="dxa"/>
            <w:tcBorders>
              <w:top w:val="single" w:sz="8" w:space="0" w:color="000000"/>
              <w:left w:val="single" w:sz="8" w:space="0" w:color="000000"/>
              <w:bottom w:val="single" w:sz="8" w:space="0" w:color="000000"/>
              <w:right w:val="single" w:sz="8" w:space="0" w:color="000000"/>
            </w:tcBorders>
            <w:shd w:val="clear" w:color="auto" w:fill="DAE3F3"/>
            <w:tcMar>
              <w:top w:w="15" w:type="dxa"/>
              <w:left w:w="15" w:type="dxa"/>
              <w:bottom w:w="0" w:type="dxa"/>
              <w:right w:w="15" w:type="dxa"/>
            </w:tcMar>
            <w:vAlign w:val="center"/>
            <w:hideMark/>
          </w:tcPr>
          <w:p w14:paraId="5820144F" w14:textId="77777777" w:rsidR="00E13981" w:rsidRPr="00286C4A" w:rsidRDefault="00E13981" w:rsidP="00E13981">
            <w:pPr>
              <w:pStyle w:val="NormalWeb"/>
              <w:spacing w:after="0" w:afterAutospacing="0"/>
              <w:jc w:val="center"/>
              <w:rPr>
                <w:sz w:val="22"/>
                <w:szCs w:val="22"/>
              </w:rPr>
            </w:pPr>
            <w:r w:rsidRPr="00286C4A">
              <w:rPr>
                <w:b/>
                <w:bCs/>
                <w:sz w:val="22"/>
                <w:szCs w:val="22"/>
                <w:lang w:val="en-US"/>
              </w:rPr>
              <w:t>Total (1+2+3+4+5)</w:t>
            </w:r>
          </w:p>
        </w:tc>
        <w:tc>
          <w:tcPr>
            <w:tcW w:w="0" w:type="auto"/>
            <w:tcBorders>
              <w:top w:val="single" w:sz="8" w:space="0" w:color="000000"/>
              <w:left w:val="single" w:sz="8" w:space="0" w:color="000000"/>
              <w:bottom w:val="single" w:sz="8" w:space="0" w:color="000000"/>
              <w:right w:val="single" w:sz="8" w:space="0" w:color="000000"/>
            </w:tcBorders>
            <w:shd w:val="clear" w:color="auto" w:fill="DAE3F3"/>
            <w:tcMar>
              <w:top w:w="15" w:type="dxa"/>
              <w:left w:w="15" w:type="dxa"/>
              <w:bottom w:w="0" w:type="dxa"/>
              <w:right w:w="15" w:type="dxa"/>
            </w:tcMar>
            <w:vAlign w:val="center"/>
            <w:hideMark/>
          </w:tcPr>
          <w:p w14:paraId="61B7FEF4" w14:textId="77777777" w:rsidR="00E13981" w:rsidRPr="00286C4A" w:rsidRDefault="00E13981" w:rsidP="00E13981">
            <w:pPr>
              <w:pStyle w:val="NormalWeb"/>
              <w:spacing w:after="0" w:afterAutospacing="0"/>
              <w:jc w:val="center"/>
              <w:rPr>
                <w:sz w:val="22"/>
                <w:szCs w:val="22"/>
              </w:rPr>
            </w:pPr>
            <w:r w:rsidRPr="00286C4A">
              <w:rPr>
                <w:b/>
                <w:bCs/>
                <w:sz w:val="22"/>
                <w:szCs w:val="22"/>
              </w:rPr>
              <w:t>-</w:t>
            </w:r>
          </w:p>
        </w:tc>
      </w:tr>
    </w:tbl>
    <w:p w14:paraId="63FEEE07" w14:textId="77777777" w:rsidR="00154331" w:rsidRDefault="00154331" w:rsidP="00E13981">
      <w:pPr>
        <w:pStyle w:val="NormalWeb"/>
        <w:spacing w:afterAutospacing="0"/>
        <w:jc w:val="both"/>
        <w:rPr>
          <w:b/>
          <w:bCs/>
          <w:sz w:val="22"/>
          <w:szCs w:val="22"/>
        </w:rPr>
      </w:pPr>
    </w:p>
    <w:p w14:paraId="45FE5E7B" w14:textId="77777777" w:rsidR="0028689D" w:rsidRPr="00286C4A" w:rsidRDefault="00F85CFD" w:rsidP="00E13981">
      <w:pPr>
        <w:pStyle w:val="NormalWeb"/>
        <w:spacing w:afterAutospacing="0"/>
        <w:jc w:val="both"/>
        <w:rPr>
          <w:b/>
          <w:bCs/>
          <w:sz w:val="22"/>
          <w:szCs w:val="22"/>
        </w:rPr>
      </w:pPr>
      <w:r w:rsidRPr="00286C4A">
        <w:rPr>
          <w:b/>
          <w:bCs/>
          <w:sz w:val="22"/>
          <w:szCs w:val="22"/>
        </w:rPr>
        <w:t xml:space="preserve">Payout to SSC (Assessment) – </w:t>
      </w:r>
    </w:p>
    <w:p w14:paraId="4A7B69A7" w14:textId="77777777" w:rsidR="00F85CFD" w:rsidRPr="00286C4A" w:rsidRDefault="00F85CFD" w:rsidP="00E13981">
      <w:pPr>
        <w:pStyle w:val="NormalWeb"/>
        <w:spacing w:afterAutospacing="0"/>
        <w:jc w:val="both"/>
        <w:rPr>
          <w:sz w:val="22"/>
          <w:szCs w:val="22"/>
        </w:rPr>
      </w:pPr>
      <w:r w:rsidRPr="00286C4A">
        <w:rPr>
          <w:noProof/>
          <w:sz w:val="22"/>
          <w:szCs w:val="22"/>
          <w:lang w:val="en-US" w:eastAsia="en-US"/>
        </w:rPr>
        <w:drawing>
          <wp:inline distT="0" distB="0" distL="0" distR="0" wp14:anchorId="4E0CE074" wp14:editId="5F0B9F46">
            <wp:extent cx="5731510" cy="34302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731510" cy="3430270"/>
                    </a:xfrm>
                    <a:prstGeom prst="rect">
                      <a:avLst/>
                    </a:prstGeom>
                  </pic:spPr>
                </pic:pic>
              </a:graphicData>
            </a:graphic>
          </wp:inline>
        </w:drawing>
      </w:r>
    </w:p>
    <w:p w14:paraId="7B9104C1" w14:textId="77777777" w:rsidR="00D55317" w:rsidRPr="00286C4A" w:rsidRDefault="00C62284" w:rsidP="00E13981">
      <w:pPr>
        <w:pStyle w:val="NormalWeb"/>
        <w:spacing w:afterAutospacing="0"/>
        <w:jc w:val="both"/>
        <w:rPr>
          <w:sz w:val="22"/>
          <w:szCs w:val="22"/>
        </w:rPr>
      </w:pPr>
      <w:r>
        <w:rPr>
          <w:sz w:val="22"/>
          <w:szCs w:val="22"/>
        </w:rPr>
        <w:t>N</w:t>
      </w:r>
      <w:r w:rsidR="007B3823" w:rsidRPr="00286C4A">
        <w:rPr>
          <w:sz w:val="22"/>
          <w:szCs w:val="22"/>
        </w:rPr>
        <w:t>ote the following</w:t>
      </w:r>
      <w:r w:rsidR="00D55317" w:rsidRPr="00286C4A">
        <w:rPr>
          <w:sz w:val="22"/>
          <w:szCs w:val="22"/>
        </w:rPr>
        <w:t xml:space="preserve"> –</w:t>
      </w:r>
    </w:p>
    <w:p w14:paraId="05705F32" w14:textId="77777777" w:rsidR="00E13981" w:rsidRPr="00286C4A" w:rsidRDefault="00E13981" w:rsidP="00D55317">
      <w:pPr>
        <w:pStyle w:val="NormalWeb"/>
        <w:numPr>
          <w:ilvl w:val="0"/>
          <w:numId w:val="1"/>
        </w:numPr>
        <w:spacing w:afterAutospacing="0"/>
        <w:jc w:val="both"/>
        <w:rPr>
          <w:sz w:val="22"/>
          <w:szCs w:val="22"/>
        </w:rPr>
      </w:pPr>
      <w:r w:rsidRPr="00286C4A">
        <w:rPr>
          <w:sz w:val="22"/>
          <w:szCs w:val="22"/>
        </w:rPr>
        <w:t>*N</w:t>
      </w:r>
      <w:r w:rsidR="00C62284">
        <w:rPr>
          <w:sz w:val="22"/>
          <w:szCs w:val="22"/>
        </w:rPr>
        <w:t>I</w:t>
      </w:r>
      <w:r w:rsidRPr="00286C4A">
        <w:rPr>
          <w:sz w:val="22"/>
          <w:szCs w:val="22"/>
        </w:rPr>
        <w:t>A payout at SN5 is inclusive of PIA payout at SN 1. However, it is displayed separately. Put a filter at SN 1 and SN5, maximum value at both combined should not exceed INR1700/1400/1600 per candidate and SN</w:t>
      </w:r>
      <w:r w:rsidR="0028689D" w:rsidRPr="00286C4A">
        <w:rPr>
          <w:sz w:val="22"/>
          <w:szCs w:val="22"/>
        </w:rPr>
        <w:t>5</w:t>
      </w:r>
      <w:r w:rsidRPr="00286C4A">
        <w:rPr>
          <w:sz w:val="22"/>
          <w:szCs w:val="22"/>
        </w:rPr>
        <w:t xml:space="preserve"> should always be INR76.70. Whatever value is filled in by PIA at SN1, INR76.70 is automatically deducted from it and then remaining value should be displayed at SN1. </w:t>
      </w:r>
    </w:p>
    <w:p w14:paraId="4300B70A" w14:textId="77777777" w:rsidR="0028689D" w:rsidRPr="00286C4A" w:rsidRDefault="0028689D" w:rsidP="00D55317">
      <w:pPr>
        <w:pStyle w:val="NormalWeb"/>
        <w:numPr>
          <w:ilvl w:val="0"/>
          <w:numId w:val="1"/>
        </w:numPr>
        <w:spacing w:afterAutospacing="0"/>
        <w:jc w:val="both"/>
        <w:rPr>
          <w:sz w:val="22"/>
          <w:szCs w:val="22"/>
        </w:rPr>
      </w:pPr>
      <w:r w:rsidRPr="00286C4A">
        <w:rPr>
          <w:sz w:val="22"/>
          <w:szCs w:val="22"/>
        </w:rPr>
        <w:t xml:space="preserve">See two examples </w:t>
      </w:r>
      <w:r w:rsidR="00A82287" w:rsidRPr="00286C4A">
        <w:rPr>
          <w:sz w:val="22"/>
          <w:szCs w:val="22"/>
        </w:rPr>
        <w:t xml:space="preserve">of project cost calculations </w:t>
      </w:r>
      <w:r w:rsidRPr="00286C4A">
        <w:rPr>
          <w:sz w:val="22"/>
          <w:szCs w:val="22"/>
        </w:rPr>
        <w:t>for different projects.</w:t>
      </w:r>
    </w:p>
    <w:p w14:paraId="0D7AC51D" w14:textId="77777777" w:rsidR="00A82287" w:rsidRPr="00286C4A" w:rsidRDefault="008F40D3" w:rsidP="00A82287">
      <w:pPr>
        <w:pStyle w:val="NormalWeb"/>
        <w:spacing w:afterAutospacing="0"/>
        <w:jc w:val="both"/>
        <w:rPr>
          <w:b/>
          <w:sz w:val="22"/>
          <w:szCs w:val="22"/>
        </w:rPr>
      </w:pPr>
      <w:r w:rsidRPr="00286C4A">
        <w:rPr>
          <w:b/>
          <w:sz w:val="22"/>
          <w:szCs w:val="22"/>
        </w:rPr>
        <w:t>Example 1.</w:t>
      </w:r>
    </w:p>
    <w:p w14:paraId="39E8B224" w14:textId="77777777" w:rsidR="008F40D3" w:rsidRPr="00286C4A" w:rsidRDefault="008F40D3" w:rsidP="008F40D3">
      <w:pPr>
        <w:rPr>
          <w:rFonts w:ascii="Times New Roman" w:hAnsi="Times New Roman" w:cs="Times New Roman"/>
          <w:b/>
        </w:rPr>
      </w:pPr>
      <w:r w:rsidRPr="00286C4A">
        <w:rPr>
          <w:rFonts w:ascii="Times New Roman" w:hAnsi="Times New Roman" w:cs="Times New Roman"/>
          <w:b/>
        </w:rPr>
        <w:t xml:space="preserve">Proposed Sector </w:t>
      </w:r>
      <w:r w:rsidRPr="00286C4A">
        <w:rPr>
          <w:rFonts w:ascii="Times New Roman" w:hAnsi="Times New Roman" w:cs="Times New Roman"/>
          <w:b/>
          <w:bCs/>
        </w:rPr>
        <w:t>and</w:t>
      </w:r>
      <w:r w:rsidRPr="00286C4A">
        <w:rPr>
          <w:rFonts w:ascii="Times New Roman" w:hAnsi="Times New Roman" w:cs="Times New Roman"/>
          <w:b/>
        </w:rPr>
        <w:t xml:space="preserve"> Job Role(s) -</w:t>
      </w:r>
    </w:p>
    <w:tbl>
      <w:tblPr>
        <w:tblStyle w:val="TableGrid"/>
        <w:tblW w:w="5000" w:type="pct"/>
        <w:tblLook w:val="04A0" w:firstRow="1" w:lastRow="0" w:firstColumn="1" w:lastColumn="0" w:noHBand="0" w:noVBand="1"/>
      </w:tblPr>
      <w:tblGrid>
        <w:gridCol w:w="817"/>
        <w:gridCol w:w="2085"/>
        <w:gridCol w:w="4726"/>
        <w:gridCol w:w="1614"/>
      </w:tblGrid>
      <w:tr w:rsidR="008F40D3" w:rsidRPr="00286C4A" w14:paraId="08B33867" w14:textId="77777777" w:rsidTr="008F40D3">
        <w:trPr>
          <w:tblHeader/>
        </w:trPr>
        <w:tc>
          <w:tcPr>
            <w:tcW w:w="442" w:type="pct"/>
            <w:shd w:val="clear" w:color="auto" w:fill="FFC000"/>
            <w:vAlign w:val="center"/>
          </w:tcPr>
          <w:p w14:paraId="2F06E94B" w14:textId="77777777" w:rsidR="008F40D3" w:rsidRPr="00286C4A" w:rsidRDefault="008F40D3" w:rsidP="008F40D3">
            <w:pPr>
              <w:jc w:val="center"/>
              <w:rPr>
                <w:rFonts w:ascii="Times New Roman" w:hAnsi="Times New Roman" w:cs="Times New Roman"/>
                <w:b/>
              </w:rPr>
            </w:pPr>
            <w:r w:rsidRPr="00286C4A">
              <w:rPr>
                <w:rFonts w:ascii="Times New Roman" w:hAnsi="Times New Roman" w:cs="Times New Roman"/>
                <w:b/>
              </w:rPr>
              <w:t>SN</w:t>
            </w:r>
          </w:p>
        </w:tc>
        <w:tc>
          <w:tcPr>
            <w:tcW w:w="1128" w:type="pct"/>
            <w:shd w:val="clear" w:color="auto" w:fill="FFC000"/>
            <w:vAlign w:val="center"/>
          </w:tcPr>
          <w:p w14:paraId="3730B066" w14:textId="77777777" w:rsidR="008F40D3" w:rsidRPr="00286C4A" w:rsidRDefault="008F40D3" w:rsidP="008F40D3">
            <w:pPr>
              <w:jc w:val="center"/>
              <w:rPr>
                <w:rFonts w:ascii="Times New Roman" w:hAnsi="Times New Roman" w:cs="Times New Roman"/>
                <w:b/>
              </w:rPr>
            </w:pPr>
            <w:r w:rsidRPr="00286C4A">
              <w:rPr>
                <w:rFonts w:ascii="Times New Roman" w:hAnsi="Times New Roman" w:cs="Times New Roman"/>
                <w:b/>
              </w:rPr>
              <w:t>Sector</w:t>
            </w:r>
          </w:p>
        </w:tc>
        <w:tc>
          <w:tcPr>
            <w:tcW w:w="2557" w:type="pct"/>
            <w:shd w:val="clear" w:color="auto" w:fill="FFC000"/>
            <w:vAlign w:val="center"/>
          </w:tcPr>
          <w:p w14:paraId="61EBFDD6" w14:textId="77777777" w:rsidR="008F40D3" w:rsidRPr="00286C4A" w:rsidRDefault="008F40D3" w:rsidP="008F40D3">
            <w:pPr>
              <w:jc w:val="center"/>
              <w:rPr>
                <w:rFonts w:ascii="Times New Roman" w:hAnsi="Times New Roman" w:cs="Times New Roman"/>
                <w:b/>
              </w:rPr>
            </w:pPr>
            <w:r w:rsidRPr="00286C4A">
              <w:rPr>
                <w:rFonts w:ascii="Times New Roman" w:hAnsi="Times New Roman" w:cs="Times New Roman"/>
                <w:b/>
              </w:rPr>
              <w:t>Job Role (with QP code)</w:t>
            </w:r>
          </w:p>
        </w:tc>
        <w:tc>
          <w:tcPr>
            <w:tcW w:w="873" w:type="pct"/>
            <w:shd w:val="clear" w:color="auto" w:fill="FFC000"/>
            <w:vAlign w:val="center"/>
          </w:tcPr>
          <w:p w14:paraId="3575F134" w14:textId="77777777" w:rsidR="008F40D3" w:rsidRPr="00286C4A" w:rsidRDefault="008F40D3" w:rsidP="008F40D3">
            <w:pPr>
              <w:jc w:val="center"/>
              <w:rPr>
                <w:rFonts w:ascii="Times New Roman" w:hAnsi="Times New Roman" w:cs="Times New Roman"/>
                <w:b/>
              </w:rPr>
            </w:pPr>
            <w:r w:rsidRPr="00286C4A">
              <w:rPr>
                <w:rFonts w:ascii="Times New Roman" w:hAnsi="Times New Roman" w:cs="Times New Roman"/>
                <w:b/>
              </w:rPr>
              <w:t>Target requested</w:t>
            </w:r>
          </w:p>
        </w:tc>
      </w:tr>
      <w:tr w:rsidR="008F40D3" w:rsidRPr="00286C4A" w14:paraId="776D95CC" w14:textId="77777777" w:rsidTr="008F40D3">
        <w:trPr>
          <w:trHeight w:val="339"/>
        </w:trPr>
        <w:tc>
          <w:tcPr>
            <w:tcW w:w="442" w:type="pct"/>
          </w:tcPr>
          <w:p w14:paraId="5E877918" w14:textId="77777777" w:rsidR="008F40D3" w:rsidRPr="00286C4A" w:rsidRDefault="008F40D3" w:rsidP="008F40D3">
            <w:pPr>
              <w:spacing w:line="259" w:lineRule="auto"/>
              <w:rPr>
                <w:rFonts w:ascii="Times New Roman" w:hAnsi="Times New Roman" w:cs="Times New Roman"/>
                <w:bCs/>
              </w:rPr>
            </w:pPr>
            <w:r w:rsidRPr="00286C4A">
              <w:rPr>
                <w:rFonts w:ascii="Times New Roman" w:hAnsi="Times New Roman" w:cs="Times New Roman"/>
                <w:bCs/>
              </w:rPr>
              <w:t>1</w:t>
            </w:r>
          </w:p>
        </w:tc>
        <w:tc>
          <w:tcPr>
            <w:tcW w:w="1128" w:type="pct"/>
            <w:vMerge w:val="restart"/>
            <w:vAlign w:val="center"/>
          </w:tcPr>
          <w:p w14:paraId="0E3D77F8" w14:textId="77777777" w:rsidR="008F40D3" w:rsidRPr="00286C4A" w:rsidRDefault="008F40D3" w:rsidP="008F40D3">
            <w:pPr>
              <w:spacing w:line="259" w:lineRule="auto"/>
              <w:jc w:val="center"/>
              <w:rPr>
                <w:rFonts w:ascii="Times New Roman" w:hAnsi="Times New Roman" w:cs="Times New Roman"/>
              </w:rPr>
            </w:pPr>
            <w:r w:rsidRPr="00286C4A">
              <w:rPr>
                <w:rFonts w:ascii="Times New Roman" w:hAnsi="Times New Roman" w:cs="Times New Roman"/>
              </w:rPr>
              <w:t>Textiles and Handlooms</w:t>
            </w:r>
          </w:p>
        </w:tc>
        <w:tc>
          <w:tcPr>
            <w:tcW w:w="2557" w:type="pct"/>
          </w:tcPr>
          <w:p w14:paraId="67302E4C" w14:textId="77777777" w:rsidR="008F40D3" w:rsidRPr="00286C4A" w:rsidRDefault="008F40D3" w:rsidP="008F40D3">
            <w:pPr>
              <w:spacing w:line="259" w:lineRule="auto"/>
              <w:rPr>
                <w:rFonts w:ascii="Times New Roman" w:hAnsi="Times New Roman" w:cs="Times New Roman"/>
                <w:bCs/>
              </w:rPr>
            </w:pPr>
            <w:r w:rsidRPr="00286C4A">
              <w:rPr>
                <w:rFonts w:ascii="Times New Roman" w:hAnsi="Times New Roman" w:cs="Times New Roman"/>
                <w:bCs/>
              </w:rPr>
              <w:t>Kalamkari Artisan (TSC/Q7402, NSQF Level 4)</w:t>
            </w:r>
          </w:p>
        </w:tc>
        <w:tc>
          <w:tcPr>
            <w:tcW w:w="873" w:type="pct"/>
          </w:tcPr>
          <w:p w14:paraId="3E6D0535" w14:textId="77777777" w:rsidR="008F40D3" w:rsidRPr="00286C4A" w:rsidRDefault="008F40D3" w:rsidP="008F40D3">
            <w:pPr>
              <w:spacing w:line="259" w:lineRule="auto"/>
              <w:jc w:val="center"/>
              <w:rPr>
                <w:rFonts w:ascii="Times New Roman" w:hAnsi="Times New Roman" w:cs="Times New Roman"/>
                <w:bCs/>
              </w:rPr>
            </w:pPr>
            <w:r w:rsidRPr="00286C4A">
              <w:rPr>
                <w:rFonts w:ascii="Times New Roman" w:hAnsi="Times New Roman" w:cs="Times New Roman"/>
                <w:bCs/>
              </w:rPr>
              <w:t>2,000</w:t>
            </w:r>
          </w:p>
        </w:tc>
      </w:tr>
      <w:tr w:rsidR="008F40D3" w:rsidRPr="00286C4A" w14:paraId="61D1C37D" w14:textId="77777777" w:rsidTr="008F40D3">
        <w:tc>
          <w:tcPr>
            <w:tcW w:w="442" w:type="pct"/>
          </w:tcPr>
          <w:p w14:paraId="4218A141" w14:textId="77777777" w:rsidR="008F40D3" w:rsidRPr="00286C4A" w:rsidRDefault="008F40D3" w:rsidP="008F40D3">
            <w:pPr>
              <w:spacing w:line="259" w:lineRule="auto"/>
              <w:rPr>
                <w:rFonts w:ascii="Times New Roman" w:hAnsi="Times New Roman" w:cs="Times New Roman"/>
                <w:bCs/>
              </w:rPr>
            </w:pPr>
            <w:r w:rsidRPr="00286C4A">
              <w:rPr>
                <w:rFonts w:ascii="Times New Roman" w:hAnsi="Times New Roman" w:cs="Times New Roman"/>
                <w:bCs/>
              </w:rPr>
              <w:t>2</w:t>
            </w:r>
          </w:p>
        </w:tc>
        <w:tc>
          <w:tcPr>
            <w:tcW w:w="1128" w:type="pct"/>
            <w:vMerge/>
          </w:tcPr>
          <w:p w14:paraId="45EF150D" w14:textId="77777777" w:rsidR="008F40D3" w:rsidRPr="00286C4A" w:rsidRDefault="008F40D3" w:rsidP="008F40D3">
            <w:pPr>
              <w:spacing w:line="259" w:lineRule="auto"/>
              <w:rPr>
                <w:rFonts w:ascii="Times New Roman" w:hAnsi="Times New Roman" w:cs="Times New Roman"/>
              </w:rPr>
            </w:pPr>
          </w:p>
        </w:tc>
        <w:tc>
          <w:tcPr>
            <w:tcW w:w="2557" w:type="pct"/>
          </w:tcPr>
          <w:p w14:paraId="000776C8" w14:textId="77777777" w:rsidR="008F40D3" w:rsidRPr="00286C4A" w:rsidRDefault="008F40D3" w:rsidP="008F40D3">
            <w:pPr>
              <w:spacing w:line="259" w:lineRule="auto"/>
              <w:rPr>
                <w:rFonts w:ascii="Times New Roman" w:hAnsi="Times New Roman" w:cs="Times New Roman"/>
                <w:bCs/>
              </w:rPr>
            </w:pPr>
            <w:r w:rsidRPr="00286C4A">
              <w:rPr>
                <w:rFonts w:ascii="Times New Roman" w:hAnsi="Times New Roman" w:cs="Times New Roman"/>
                <w:bCs/>
              </w:rPr>
              <w:t>Two Shaft Handloom Weaver (TSC/Q7303, NSQF level 4)</w:t>
            </w:r>
          </w:p>
        </w:tc>
        <w:tc>
          <w:tcPr>
            <w:tcW w:w="873" w:type="pct"/>
          </w:tcPr>
          <w:p w14:paraId="39648F14" w14:textId="77777777" w:rsidR="008F40D3" w:rsidRPr="00286C4A" w:rsidRDefault="008F40D3" w:rsidP="008F40D3">
            <w:pPr>
              <w:spacing w:line="259" w:lineRule="auto"/>
              <w:jc w:val="center"/>
              <w:rPr>
                <w:rFonts w:ascii="Times New Roman" w:hAnsi="Times New Roman" w:cs="Times New Roman"/>
                <w:bCs/>
              </w:rPr>
            </w:pPr>
            <w:r w:rsidRPr="00286C4A">
              <w:rPr>
                <w:rFonts w:ascii="Times New Roman" w:hAnsi="Times New Roman" w:cs="Times New Roman"/>
                <w:bCs/>
              </w:rPr>
              <w:t>17,200</w:t>
            </w:r>
          </w:p>
        </w:tc>
      </w:tr>
      <w:tr w:rsidR="008F40D3" w:rsidRPr="00286C4A" w14:paraId="443CCCEB" w14:textId="77777777" w:rsidTr="008F40D3">
        <w:tc>
          <w:tcPr>
            <w:tcW w:w="442" w:type="pct"/>
          </w:tcPr>
          <w:p w14:paraId="474575FD" w14:textId="77777777" w:rsidR="008F40D3" w:rsidRPr="00286C4A" w:rsidRDefault="008F40D3" w:rsidP="008F40D3">
            <w:pPr>
              <w:rPr>
                <w:rFonts w:ascii="Times New Roman" w:hAnsi="Times New Roman" w:cs="Times New Roman"/>
                <w:bCs/>
              </w:rPr>
            </w:pPr>
            <w:r w:rsidRPr="00286C4A">
              <w:rPr>
                <w:rFonts w:ascii="Times New Roman" w:hAnsi="Times New Roman" w:cs="Times New Roman"/>
                <w:bCs/>
              </w:rPr>
              <w:t>3</w:t>
            </w:r>
          </w:p>
        </w:tc>
        <w:tc>
          <w:tcPr>
            <w:tcW w:w="1128" w:type="pct"/>
            <w:vMerge/>
          </w:tcPr>
          <w:p w14:paraId="4ECC541C" w14:textId="77777777" w:rsidR="008F40D3" w:rsidRPr="00286C4A" w:rsidRDefault="008F40D3" w:rsidP="008F40D3">
            <w:pPr>
              <w:rPr>
                <w:rFonts w:ascii="Times New Roman" w:hAnsi="Times New Roman" w:cs="Times New Roman"/>
              </w:rPr>
            </w:pPr>
          </w:p>
        </w:tc>
        <w:tc>
          <w:tcPr>
            <w:tcW w:w="2557" w:type="pct"/>
          </w:tcPr>
          <w:p w14:paraId="0FC390EA" w14:textId="77777777" w:rsidR="008F40D3" w:rsidRPr="00286C4A" w:rsidRDefault="008F40D3" w:rsidP="008F40D3">
            <w:pPr>
              <w:rPr>
                <w:rFonts w:ascii="Times New Roman" w:hAnsi="Times New Roman" w:cs="Times New Roman"/>
                <w:bCs/>
              </w:rPr>
            </w:pPr>
            <w:r w:rsidRPr="00286C4A">
              <w:rPr>
                <w:rFonts w:ascii="Times New Roman" w:hAnsi="Times New Roman" w:cs="Times New Roman"/>
                <w:bCs/>
              </w:rPr>
              <w:t>Warper (TSC/Q7302, NSQF level 3)</w:t>
            </w:r>
          </w:p>
        </w:tc>
        <w:tc>
          <w:tcPr>
            <w:tcW w:w="873" w:type="pct"/>
          </w:tcPr>
          <w:p w14:paraId="5C9B1335" w14:textId="77777777" w:rsidR="008F40D3" w:rsidRPr="00286C4A" w:rsidRDefault="008F40D3" w:rsidP="008F40D3">
            <w:pPr>
              <w:jc w:val="center"/>
              <w:rPr>
                <w:rFonts w:ascii="Times New Roman" w:hAnsi="Times New Roman" w:cs="Times New Roman"/>
                <w:bCs/>
              </w:rPr>
            </w:pPr>
            <w:r w:rsidRPr="00286C4A">
              <w:rPr>
                <w:rFonts w:ascii="Times New Roman" w:hAnsi="Times New Roman" w:cs="Times New Roman"/>
                <w:bCs/>
              </w:rPr>
              <w:t>500</w:t>
            </w:r>
          </w:p>
        </w:tc>
      </w:tr>
      <w:tr w:rsidR="008F40D3" w:rsidRPr="00286C4A" w14:paraId="6DEE6F9E" w14:textId="77777777" w:rsidTr="008F40D3">
        <w:tc>
          <w:tcPr>
            <w:tcW w:w="442" w:type="pct"/>
          </w:tcPr>
          <w:p w14:paraId="6B8E2617" w14:textId="77777777" w:rsidR="008F40D3" w:rsidRPr="00286C4A" w:rsidRDefault="008F40D3" w:rsidP="008F40D3">
            <w:pPr>
              <w:rPr>
                <w:rFonts w:ascii="Times New Roman" w:hAnsi="Times New Roman" w:cs="Times New Roman"/>
                <w:bCs/>
              </w:rPr>
            </w:pPr>
            <w:r w:rsidRPr="00286C4A">
              <w:rPr>
                <w:rFonts w:ascii="Times New Roman" w:hAnsi="Times New Roman" w:cs="Times New Roman"/>
                <w:bCs/>
              </w:rPr>
              <w:t>4</w:t>
            </w:r>
          </w:p>
        </w:tc>
        <w:tc>
          <w:tcPr>
            <w:tcW w:w="1128" w:type="pct"/>
            <w:vMerge/>
          </w:tcPr>
          <w:p w14:paraId="47582E93" w14:textId="77777777" w:rsidR="008F40D3" w:rsidRPr="00286C4A" w:rsidRDefault="008F40D3" w:rsidP="008F40D3">
            <w:pPr>
              <w:rPr>
                <w:rFonts w:ascii="Times New Roman" w:hAnsi="Times New Roman" w:cs="Times New Roman"/>
              </w:rPr>
            </w:pPr>
          </w:p>
        </w:tc>
        <w:tc>
          <w:tcPr>
            <w:tcW w:w="2557" w:type="pct"/>
          </w:tcPr>
          <w:p w14:paraId="1CFF9EBD" w14:textId="77777777" w:rsidR="008F40D3" w:rsidRPr="00286C4A" w:rsidRDefault="008F40D3" w:rsidP="008F40D3">
            <w:pPr>
              <w:rPr>
                <w:rFonts w:ascii="Times New Roman" w:hAnsi="Times New Roman" w:cs="Times New Roman"/>
                <w:bCs/>
              </w:rPr>
            </w:pPr>
            <w:r w:rsidRPr="00286C4A">
              <w:rPr>
                <w:rFonts w:ascii="Times New Roman" w:hAnsi="Times New Roman" w:cs="Times New Roman"/>
                <w:bCs/>
              </w:rPr>
              <w:t>Hank Dryer (TSC/Q7201 , NSQF Level 4)</w:t>
            </w:r>
          </w:p>
        </w:tc>
        <w:tc>
          <w:tcPr>
            <w:tcW w:w="873" w:type="pct"/>
          </w:tcPr>
          <w:p w14:paraId="15796A44" w14:textId="77777777" w:rsidR="008F40D3" w:rsidRPr="00286C4A" w:rsidRDefault="008F40D3" w:rsidP="008F40D3">
            <w:pPr>
              <w:jc w:val="center"/>
              <w:rPr>
                <w:rFonts w:ascii="Times New Roman" w:hAnsi="Times New Roman" w:cs="Times New Roman"/>
                <w:bCs/>
              </w:rPr>
            </w:pPr>
            <w:r w:rsidRPr="00286C4A">
              <w:rPr>
                <w:rFonts w:ascii="Times New Roman" w:hAnsi="Times New Roman" w:cs="Times New Roman"/>
                <w:bCs/>
              </w:rPr>
              <w:t>500</w:t>
            </w:r>
          </w:p>
        </w:tc>
      </w:tr>
      <w:tr w:rsidR="008F40D3" w:rsidRPr="00286C4A" w14:paraId="3B22A41F" w14:textId="77777777" w:rsidTr="008F40D3">
        <w:tc>
          <w:tcPr>
            <w:tcW w:w="4127" w:type="pct"/>
            <w:gridSpan w:val="3"/>
          </w:tcPr>
          <w:p w14:paraId="6F3CF416" w14:textId="77777777" w:rsidR="008F40D3" w:rsidRPr="00286C4A" w:rsidRDefault="008F40D3" w:rsidP="008F40D3">
            <w:pPr>
              <w:spacing w:line="259" w:lineRule="auto"/>
              <w:jc w:val="center"/>
              <w:rPr>
                <w:rFonts w:ascii="Times New Roman" w:hAnsi="Times New Roman" w:cs="Times New Roman"/>
                <w:b/>
                <w:bCs/>
              </w:rPr>
            </w:pPr>
            <w:r w:rsidRPr="00286C4A">
              <w:rPr>
                <w:rFonts w:ascii="Times New Roman" w:hAnsi="Times New Roman" w:cs="Times New Roman"/>
                <w:b/>
                <w:bCs/>
              </w:rPr>
              <w:t>Grand Total</w:t>
            </w:r>
          </w:p>
        </w:tc>
        <w:tc>
          <w:tcPr>
            <w:tcW w:w="873" w:type="pct"/>
          </w:tcPr>
          <w:p w14:paraId="106CDB38" w14:textId="77777777" w:rsidR="008F40D3" w:rsidRPr="00286C4A" w:rsidRDefault="008F40D3" w:rsidP="008F40D3">
            <w:pPr>
              <w:spacing w:line="259" w:lineRule="auto"/>
              <w:jc w:val="center"/>
              <w:rPr>
                <w:rFonts w:ascii="Times New Roman" w:hAnsi="Times New Roman" w:cs="Times New Roman"/>
                <w:b/>
                <w:bCs/>
              </w:rPr>
            </w:pPr>
            <w:r w:rsidRPr="00286C4A">
              <w:rPr>
                <w:rFonts w:ascii="Times New Roman" w:hAnsi="Times New Roman" w:cs="Times New Roman"/>
                <w:b/>
                <w:bCs/>
              </w:rPr>
              <w:t>20,200</w:t>
            </w:r>
          </w:p>
        </w:tc>
      </w:tr>
    </w:tbl>
    <w:p w14:paraId="3AFF1C9E" w14:textId="77777777" w:rsidR="008F40D3" w:rsidRPr="00286C4A" w:rsidRDefault="008F40D3" w:rsidP="00A82287">
      <w:pPr>
        <w:pStyle w:val="NormalWeb"/>
        <w:spacing w:afterAutospacing="0"/>
        <w:jc w:val="both"/>
        <w:rPr>
          <w:sz w:val="22"/>
          <w:szCs w:val="22"/>
        </w:rPr>
      </w:pPr>
    </w:p>
    <w:tbl>
      <w:tblPr>
        <w:tblStyle w:val="TableGrid10"/>
        <w:tblW w:w="5000" w:type="pct"/>
        <w:tblLook w:val="04A0" w:firstRow="1" w:lastRow="0" w:firstColumn="1" w:lastColumn="0" w:noHBand="0" w:noVBand="1"/>
      </w:tblPr>
      <w:tblGrid>
        <w:gridCol w:w="669"/>
        <w:gridCol w:w="2834"/>
        <w:gridCol w:w="2815"/>
        <w:gridCol w:w="2924"/>
      </w:tblGrid>
      <w:tr w:rsidR="00D97D90" w:rsidRPr="00286C4A" w14:paraId="4DF1CD10" w14:textId="77777777" w:rsidTr="00286C4A">
        <w:trPr>
          <w:trHeight w:val="88"/>
          <w:tblHeader/>
        </w:trPr>
        <w:tc>
          <w:tcPr>
            <w:tcW w:w="362" w:type="pct"/>
            <w:shd w:val="clear" w:color="auto" w:fill="FFC000"/>
            <w:hideMark/>
          </w:tcPr>
          <w:p w14:paraId="67F9ADB1" w14:textId="77777777" w:rsidR="00D97D90" w:rsidRPr="00286C4A" w:rsidRDefault="00D97D90" w:rsidP="00286C4A">
            <w:pPr>
              <w:shd w:val="clear" w:color="auto" w:fill="FFC000"/>
              <w:jc w:val="center"/>
              <w:rPr>
                <w:rFonts w:ascii="Times New Roman" w:hAnsi="Times New Roman" w:cs="Times New Roman"/>
                <w:b/>
              </w:rPr>
            </w:pPr>
            <w:r w:rsidRPr="00286C4A">
              <w:rPr>
                <w:rFonts w:ascii="Times New Roman" w:hAnsi="Times New Roman" w:cs="Times New Roman"/>
                <w:b/>
              </w:rPr>
              <w:t>S. N</w:t>
            </w:r>
          </w:p>
        </w:tc>
        <w:tc>
          <w:tcPr>
            <w:tcW w:w="1533" w:type="pct"/>
            <w:shd w:val="clear" w:color="auto" w:fill="FFC000"/>
            <w:hideMark/>
          </w:tcPr>
          <w:p w14:paraId="70894666" w14:textId="77777777" w:rsidR="00D97D90" w:rsidRPr="00286C4A" w:rsidRDefault="00D97D90" w:rsidP="00286C4A">
            <w:pPr>
              <w:shd w:val="clear" w:color="auto" w:fill="FFC000"/>
              <w:jc w:val="center"/>
              <w:rPr>
                <w:rFonts w:ascii="Times New Roman" w:hAnsi="Times New Roman" w:cs="Times New Roman"/>
                <w:b/>
              </w:rPr>
            </w:pPr>
            <w:r w:rsidRPr="00286C4A">
              <w:rPr>
                <w:rFonts w:ascii="Times New Roman" w:hAnsi="Times New Roman" w:cs="Times New Roman"/>
                <w:b/>
              </w:rPr>
              <w:t>Cost head</w:t>
            </w:r>
          </w:p>
        </w:tc>
        <w:tc>
          <w:tcPr>
            <w:tcW w:w="1523" w:type="pct"/>
            <w:shd w:val="clear" w:color="auto" w:fill="FFC000"/>
            <w:hideMark/>
          </w:tcPr>
          <w:p w14:paraId="5D5EB4DC" w14:textId="77777777" w:rsidR="00D97D90" w:rsidRPr="00286C4A" w:rsidRDefault="00D97D90" w:rsidP="00286C4A">
            <w:pPr>
              <w:shd w:val="clear" w:color="auto" w:fill="FFC000"/>
              <w:jc w:val="center"/>
              <w:rPr>
                <w:rFonts w:ascii="Times New Roman" w:hAnsi="Times New Roman" w:cs="Times New Roman"/>
                <w:b/>
              </w:rPr>
            </w:pPr>
            <w:r w:rsidRPr="00286C4A">
              <w:rPr>
                <w:rFonts w:ascii="Times New Roman" w:hAnsi="Times New Roman" w:cs="Times New Roman"/>
                <w:b/>
              </w:rPr>
              <w:t>Per candidate cost (SC Recommended)</w:t>
            </w:r>
          </w:p>
        </w:tc>
        <w:tc>
          <w:tcPr>
            <w:tcW w:w="1582" w:type="pct"/>
            <w:shd w:val="clear" w:color="auto" w:fill="FFC000"/>
            <w:hideMark/>
          </w:tcPr>
          <w:p w14:paraId="154D34DD" w14:textId="77777777" w:rsidR="00D97D90" w:rsidRPr="00286C4A" w:rsidRDefault="00D97D90" w:rsidP="00286C4A">
            <w:pPr>
              <w:shd w:val="clear" w:color="auto" w:fill="FFC000"/>
              <w:jc w:val="center"/>
              <w:rPr>
                <w:rFonts w:ascii="Times New Roman" w:hAnsi="Times New Roman" w:cs="Times New Roman"/>
                <w:b/>
              </w:rPr>
            </w:pPr>
            <w:r w:rsidRPr="00286C4A">
              <w:rPr>
                <w:rFonts w:ascii="Times New Roman" w:hAnsi="Times New Roman" w:cs="Times New Roman"/>
                <w:b/>
              </w:rPr>
              <w:t>Total project cost (SC Recommended)</w:t>
            </w:r>
          </w:p>
        </w:tc>
      </w:tr>
      <w:tr w:rsidR="00D97D90" w:rsidRPr="00286C4A" w14:paraId="0961B670" w14:textId="77777777" w:rsidTr="00286C4A">
        <w:trPr>
          <w:trHeight w:val="183"/>
        </w:trPr>
        <w:tc>
          <w:tcPr>
            <w:tcW w:w="362" w:type="pct"/>
            <w:hideMark/>
          </w:tcPr>
          <w:p w14:paraId="5054C34A" w14:textId="77777777" w:rsidR="00D97D90" w:rsidRPr="00286C4A" w:rsidRDefault="00D97D90" w:rsidP="00286C4A">
            <w:pPr>
              <w:jc w:val="center"/>
              <w:rPr>
                <w:rFonts w:ascii="Times New Roman" w:hAnsi="Times New Roman" w:cs="Times New Roman"/>
              </w:rPr>
            </w:pPr>
            <w:r w:rsidRPr="00286C4A">
              <w:rPr>
                <w:rFonts w:ascii="Times New Roman" w:hAnsi="Times New Roman" w:cs="Times New Roman"/>
              </w:rPr>
              <w:t>1</w:t>
            </w:r>
          </w:p>
        </w:tc>
        <w:tc>
          <w:tcPr>
            <w:tcW w:w="1533" w:type="pct"/>
            <w:vAlign w:val="center"/>
            <w:hideMark/>
          </w:tcPr>
          <w:p w14:paraId="5ED4DDF9" w14:textId="77777777" w:rsidR="00D97D90" w:rsidRPr="00286C4A" w:rsidRDefault="00D97D90" w:rsidP="00286C4A">
            <w:pPr>
              <w:rPr>
                <w:rFonts w:ascii="Times New Roman" w:hAnsi="Times New Roman" w:cs="Times New Roman"/>
                <w:b/>
              </w:rPr>
            </w:pPr>
            <w:r w:rsidRPr="00286C4A">
              <w:rPr>
                <w:rFonts w:ascii="Times New Roman" w:hAnsi="Times New Roman" w:cs="Times New Roman"/>
                <w:b/>
              </w:rPr>
              <w:t>Pay-out to PIA</w:t>
            </w:r>
          </w:p>
        </w:tc>
        <w:tc>
          <w:tcPr>
            <w:tcW w:w="1523" w:type="pct"/>
            <w:vAlign w:val="center"/>
          </w:tcPr>
          <w:p w14:paraId="27548F79" w14:textId="77777777" w:rsidR="00D97D90" w:rsidRPr="00286C4A" w:rsidRDefault="00D97D90" w:rsidP="00286C4A">
            <w:pPr>
              <w:jc w:val="center"/>
              <w:rPr>
                <w:rFonts w:ascii="Times New Roman" w:hAnsi="Times New Roman" w:cs="Times New Roman"/>
              </w:rPr>
            </w:pPr>
            <w:r w:rsidRPr="00286C4A">
              <w:rPr>
                <w:rFonts w:ascii="Times New Roman" w:hAnsi="Times New Roman" w:cs="Times New Roman"/>
              </w:rPr>
              <w:t>1623.30</w:t>
            </w:r>
          </w:p>
        </w:tc>
        <w:tc>
          <w:tcPr>
            <w:tcW w:w="1582" w:type="pct"/>
            <w:vAlign w:val="center"/>
          </w:tcPr>
          <w:p w14:paraId="7210CBA7" w14:textId="77777777" w:rsidR="00D97D90" w:rsidRPr="00286C4A" w:rsidRDefault="00D97D90" w:rsidP="00286C4A">
            <w:pPr>
              <w:jc w:val="center"/>
              <w:rPr>
                <w:rFonts w:ascii="Times New Roman" w:hAnsi="Times New Roman" w:cs="Times New Roman"/>
                <w:color w:val="000000"/>
              </w:rPr>
            </w:pPr>
            <w:r w:rsidRPr="00286C4A">
              <w:rPr>
                <w:rFonts w:ascii="Times New Roman" w:hAnsi="Times New Roman" w:cs="Times New Roman"/>
                <w:color w:val="000000"/>
              </w:rPr>
              <w:t>3,27,90,660.00</w:t>
            </w:r>
          </w:p>
        </w:tc>
      </w:tr>
      <w:tr w:rsidR="00D97D90" w:rsidRPr="00286C4A" w14:paraId="3B18E919" w14:textId="77777777" w:rsidTr="00286C4A">
        <w:trPr>
          <w:trHeight w:val="177"/>
        </w:trPr>
        <w:tc>
          <w:tcPr>
            <w:tcW w:w="362" w:type="pct"/>
            <w:vAlign w:val="center"/>
            <w:hideMark/>
          </w:tcPr>
          <w:p w14:paraId="04A0A867" w14:textId="77777777" w:rsidR="00D97D90" w:rsidRPr="00286C4A" w:rsidRDefault="00D97D90" w:rsidP="00286C4A">
            <w:pPr>
              <w:jc w:val="center"/>
              <w:rPr>
                <w:rFonts w:ascii="Times New Roman" w:hAnsi="Times New Roman" w:cs="Times New Roman"/>
              </w:rPr>
            </w:pPr>
            <w:r w:rsidRPr="00286C4A">
              <w:rPr>
                <w:rFonts w:ascii="Times New Roman" w:hAnsi="Times New Roman" w:cs="Times New Roman"/>
              </w:rPr>
              <w:t>2</w:t>
            </w:r>
          </w:p>
        </w:tc>
        <w:tc>
          <w:tcPr>
            <w:tcW w:w="1533" w:type="pct"/>
            <w:vAlign w:val="center"/>
            <w:hideMark/>
          </w:tcPr>
          <w:p w14:paraId="2269365C" w14:textId="77777777" w:rsidR="00D97D90" w:rsidRPr="00286C4A" w:rsidRDefault="00D97D90" w:rsidP="00286C4A">
            <w:pPr>
              <w:rPr>
                <w:rFonts w:ascii="Times New Roman" w:hAnsi="Times New Roman" w:cs="Times New Roman"/>
                <w:b/>
              </w:rPr>
            </w:pPr>
            <w:r w:rsidRPr="00286C4A">
              <w:rPr>
                <w:rFonts w:ascii="Times New Roman" w:hAnsi="Times New Roman" w:cs="Times New Roman"/>
                <w:b/>
              </w:rPr>
              <w:t>Pay-out to SSC</w:t>
            </w:r>
          </w:p>
        </w:tc>
        <w:tc>
          <w:tcPr>
            <w:tcW w:w="1523" w:type="pct"/>
            <w:vAlign w:val="center"/>
          </w:tcPr>
          <w:p w14:paraId="39573114" w14:textId="77777777" w:rsidR="00D97D90" w:rsidRPr="00286C4A" w:rsidRDefault="00D97D90" w:rsidP="00286C4A">
            <w:pPr>
              <w:jc w:val="center"/>
              <w:rPr>
                <w:rFonts w:ascii="Times New Roman" w:hAnsi="Times New Roman" w:cs="Times New Roman"/>
              </w:rPr>
            </w:pPr>
            <w:r w:rsidRPr="00286C4A">
              <w:rPr>
                <w:rFonts w:ascii="Times New Roman" w:hAnsi="Times New Roman" w:cs="Times New Roman"/>
              </w:rPr>
              <w:t>900.00</w:t>
            </w:r>
          </w:p>
        </w:tc>
        <w:tc>
          <w:tcPr>
            <w:tcW w:w="1582" w:type="pct"/>
            <w:vAlign w:val="center"/>
          </w:tcPr>
          <w:p w14:paraId="610294F2" w14:textId="77777777" w:rsidR="00D97D90" w:rsidRPr="00286C4A" w:rsidRDefault="00D97D90" w:rsidP="00286C4A">
            <w:pPr>
              <w:jc w:val="center"/>
              <w:rPr>
                <w:rFonts w:ascii="Times New Roman" w:hAnsi="Times New Roman" w:cs="Times New Roman"/>
                <w:color w:val="000000"/>
              </w:rPr>
            </w:pPr>
            <w:r w:rsidRPr="00286C4A">
              <w:rPr>
                <w:rFonts w:ascii="Times New Roman" w:hAnsi="Times New Roman" w:cs="Times New Roman"/>
                <w:color w:val="000000"/>
              </w:rPr>
              <w:t>1,81,80,000.00</w:t>
            </w:r>
          </w:p>
        </w:tc>
      </w:tr>
      <w:tr w:rsidR="00D97D90" w:rsidRPr="00286C4A" w14:paraId="02824D84" w14:textId="77777777" w:rsidTr="00286C4A">
        <w:trPr>
          <w:trHeight w:val="190"/>
        </w:trPr>
        <w:tc>
          <w:tcPr>
            <w:tcW w:w="362" w:type="pct"/>
            <w:hideMark/>
          </w:tcPr>
          <w:p w14:paraId="45B32E1C" w14:textId="77777777" w:rsidR="00D97D90" w:rsidRPr="00286C4A" w:rsidRDefault="00D97D90" w:rsidP="00286C4A">
            <w:pPr>
              <w:jc w:val="center"/>
              <w:rPr>
                <w:rFonts w:ascii="Times New Roman" w:hAnsi="Times New Roman" w:cs="Times New Roman"/>
              </w:rPr>
            </w:pPr>
            <w:r w:rsidRPr="00286C4A">
              <w:rPr>
                <w:rFonts w:ascii="Times New Roman" w:hAnsi="Times New Roman" w:cs="Times New Roman"/>
              </w:rPr>
              <w:t>3</w:t>
            </w:r>
          </w:p>
        </w:tc>
        <w:tc>
          <w:tcPr>
            <w:tcW w:w="1533" w:type="pct"/>
            <w:vAlign w:val="center"/>
            <w:hideMark/>
          </w:tcPr>
          <w:p w14:paraId="05FCD3B3" w14:textId="77777777" w:rsidR="00D97D90" w:rsidRPr="00286C4A" w:rsidRDefault="00D97D90" w:rsidP="00286C4A">
            <w:pPr>
              <w:rPr>
                <w:rFonts w:ascii="Times New Roman" w:hAnsi="Times New Roman" w:cs="Times New Roman"/>
                <w:b/>
              </w:rPr>
            </w:pPr>
            <w:r w:rsidRPr="00286C4A">
              <w:rPr>
                <w:rFonts w:ascii="Times New Roman" w:hAnsi="Times New Roman" w:cs="Times New Roman"/>
                <w:b/>
              </w:rPr>
              <w:t>Pay-out to Candidate</w:t>
            </w:r>
          </w:p>
        </w:tc>
        <w:tc>
          <w:tcPr>
            <w:tcW w:w="1523" w:type="pct"/>
            <w:vAlign w:val="center"/>
          </w:tcPr>
          <w:p w14:paraId="4F52203D" w14:textId="77777777" w:rsidR="00D97D90" w:rsidRPr="00286C4A" w:rsidRDefault="00D97D90" w:rsidP="00286C4A">
            <w:pPr>
              <w:jc w:val="center"/>
              <w:rPr>
                <w:rFonts w:ascii="Times New Roman" w:hAnsi="Times New Roman" w:cs="Times New Roman"/>
              </w:rPr>
            </w:pPr>
            <w:r w:rsidRPr="00286C4A">
              <w:rPr>
                <w:rFonts w:ascii="Times New Roman" w:hAnsi="Times New Roman" w:cs="Times New Roman"/>
              </w:rPr>
              <w:t>500.00</w:t>
            </w:r>
          </w:p>
        </w:tc>
        <w:tc>
          <w:tcPr>
            <w:tcW w:w="1582" w:type="pct"/>
            <w:vAlign w:val="center"/>
          </w:tcPr>
          <w:p w14:paraId="1CABB66E" w14:textId="77777777" w:rsidR="00D97D90" w:rsidRPr="00286C4A" w:rsidRDefault="00D97D90" w:rsidP="00286C4A">
            <w:pPr>
              <w:jc w:val="center"/>
              <w:rPr>
                <w:rFonts w:ascii="Times New Roman" w:hAnsi="Times New Roman" w:cs="Times New Roman"/>
                <w:color w:val="000000"/>
              </w:rPr>
            </w:pPr>
            <w:r w:rsidRPr="00286C4A">
              <w:rPr>
                <w:rFonts w:ascii="Times New Roman" w:hAnsi="Times New Roman" w:cs="Times New Roman"/>
                <w:color w:val="000000"/>
              </w:rPr>
              <w:t>1,01,00,000.00</w:t>
            </w:r>
          </w:p>
        </w:tc>
      </w:tr>
      <w:tr w:rsidR="00D97D90" w:rsidRPr="00286C4A" w14:paraId="79D32507" w14:textId="77777777" w:rsidTr="00286C4A">
        <w:trPr>
          <w:trHeight w:val="190"/>
        </w:trPr>
        <w:tc>
          <w:tcPr>
            <w:tcW w:w="362" w:type="pct"/>
            <w:hideMark/>
          </w:tcPr>
          <w:p w14:paraId="5BE4733B" w14:textId="77777777" w:rsidR="00D97D90" w:rsidRPr="00286C4A" w:rsidRDefault="00D97D90" w:rsidP="00286C4A">
            <w:pPr>
              <w:jc w:val="center"/>
              <w:rPr>
                <w:rFonts w:ascii="Times New Roman" w:hAnsi="Times New Roman" w:cs="Times New Roman"/>
              </w:rPr>
            </w:pPr>
            <w:r w:rsidRPr="00286C4A">
              <w:rPr>
                <w:rFonts w:ascii="Times New Roman" w:hAnsi="Times New Roman" w:cs="Times New Roman"/>
              </w:rPr>
              <w:t>4</w:t>
            </w:r>
          </w:p>
        </w:tc>
        <w:tc>
          <w:tcPr>
            <w:tcW w:w="1533" w:type="pct"/>
            <w:vAlign w:val="center"/>
            <w:hideMark/>
          </w:tcPr>
          <w:p w14:paraId="662573B4" w14:textId="77777777" w:rsidR="00D97D90" w:rsidRPr="00286C4A" w:rsidRDefault="00D97D90" w:rsidP="00286C4A">
            <w:pPr>
              <w:rPr>
                <w:rFonts w:ascii="Times New Roman" w:hAnsi="Times New Roman" w:cs="Times New Roman"/>
                <w:b/>
              </w:rPr>
            </w:pPr>
            <w:r w:rsidRPr="00286C4A">
              <w:rPr>
                <w:rFonts w:ascii="Times New Roman" w:hAnsi="Times New Roman" w:cs="Times New Roman"/>
                <w:b/>
              </w:rPr>
              <w:t>Kaushal Bima Payout</w:t>
            </w:r>
          </w:p>
        </w:tc>
        <w:tc>
          <w:tcPr>
            <w:tcW w:w="1523" w:type="pct"/>
            <w:vAlign w:val="center"/>
          </w:tcPr>
          <w:p w14:paraId="45D4A5FE" w14:textId="77777777" w:rsidR="00D97D90" w:rsidRPr="00286C4A" w:rsidRDefault="00D97D90" w:rsidP="00286C4A">
            <w:pPr>
              <w:jc w:val="center"/>
              <w:rPr>
                <w:rFonts w:ascii="Times New Roman" w:hAnsi="Times New Roman" w:cs="Times New Roman"/>
              </w:rPr>
            </w:pPr>
            <w:r w:rsidRPr="00286C4A">
              <w:rPr>
                <w:rFonts w:ascii="Times New Roman" w:hAnsi="Times New Roman" w:cs="Times New Roman"/>
              </w:rPr>
              <w:t>76.70</w:t>
            </w:r>
          </w:p>
        </w:tc>
        <w:tc>
          <w:tcPr>
            <w:tcW w:w="1582" w:type="pct"/>
            <w:vAlign w:val="center"/>
          </w:tcPr>
          <w:p w14:paraId="09F0E6CE" w14:textId="77777777" w:rsidR="00D97D90" w:rsidRPr="00286C4A" w:rsidRDefault="00D97D90" w:rsidP="00286C4A">
            <w:pPr>
              <w:jc w:val="center"/>
              <w:rPr>
                <w:rFonts w:ascii="Times New Roman" w:hAnsi="Times New Roman" w:cs="Times New Roman"/>
                <w:color w:val="000000"/>
              </w:rPr>
            </w:pPr>
            <w:r w:rsidRPr="00286C4A">
              <w:rPr>
                <w:rFonts w:ascii="Times New Roman" w:hAnsi="Times New Roman" w:cs="Times New Roman"/>
                <w:color w:val="000000"/>
              </w:rPr>
              <w:t>15,49,340.00</w:t>
            </w:r>
          </w:p>
        </w:tc>
      </w:tr>
      <w:tr w:rsidR="00D97D90" w:rsidRPr="00286C4A" w14:paraId="4C626660" w14:textId="77777777" w:rsidTr="00286C4A">
        <w:trPr>
          <w:trHeight w:val="190"/>
        </w:trPr>
        <w:tc>
          <w:tcPr>
            <w:tcW w:w="362" w:type="pct"/>
          </w:tcPr>
          <w:p w14:paraId="34408696" w14:textId="77777777" w:rsidR="00D97D90" w:rsidRPr="00286C4A" w:rsidRDefault="00D97D90" w:rsidP="00286C4A">
            <w:pPr>
              <w:jc w:val="center"/>
              <w:rPr>
                <w:rFonts w:ascii="Times New Roman" w:hAnsi="Times New Roman" w:cs="Times New Roman"/>
              </w:rPr>
            </w:pPr>
            <w:r w:rsidRPr="00286C4A">
              <w:rPr>
                <w:rFonts w:ascii="Times New Roman" w:hAnsi="Times New Roman" w:cs="Times New Roman"/>
              </w:rPr>
              <w:t>5</w:t>
            </w:r>
          </w:p>
        </w:tc>
        <w:tc>
          <w:tcPr>
            <w:tcW w:w="1533" w:type="pct"/>
            <w:vAlign w:val="center"/>
          </w:tcPr>
          <w:p w14:paraId="2A780AE0" w14:textId="77777777" w:rsidR="00D97D90" w:rsidRPr="00286C4A" w:rsidRDefault="00D97D90" w:rsidP="00286C4A">
            <w:pPr>
              <w:rPr>
                <w:rFonts w:ascii="Times New Roman" w:hAnsi="Times New Roman" w:cs="Times New Roman"/>
                <w:b/>
              </w:rPr>
            </w:pPr>
            <w:r w:rsidRPr="00286C4A">
              <w:rPr>
                <w:rFonts w:ascii="Times New Roman" w:hAnsi="Times New Roman" w:cs="Times New Roman"/>
                <w:b/>
              </w:rPr>
              <w:t>Payout for Bridge Course</w:t>
            </w:r>
          </w:p>
        </w:tc>
        <w:tc>
          <w:tcPr>
            <w:tcW w:w="1523" w:type="pct"/>
            <w:vAlign w:val="center"/>
          </w:tcPr>
          <w:p w14:paraId="5A45F9CE" w14:textId="77777777" w:rsidR="00D97D90" w:rsidRPr="00286C4A" w:rsidRDefault="00D97D90" w:rsidP="00286C4A">
            <w:pPr>
              <w:jc w:val="center"/>
              <w:rPr>
                <w:rFonts w:ascii="Times New Roman" w:hAnsi="Times New Roman" w:cs="Times New Roman"/>
              </w:rPr>
            </w:pPr>
            <w:r w:rsidRPr="00286C4A">
              <w:rPr>
                <w:rFonts w:ascii="Times New Roman" w:hAnsi="Times New Roman" w:cs="Times New Roman"/>
              </w:rPr>
              <w:t>0.00</w:t>
            </w:r>
          </w:p>
        </w:tc>
        <w:tc>
          <w:tcPr>
            <w:tcW w:w="1582" w:type="pct"/>
            <w:vAlign w:val="center"/>
          </w:tcPr>
          <w:p w14:paraId="498D4A26" w14:textId="77777777" w:rsidR="00D97D90" w:rsidRPr="00286C4A" w:rsidRDefault="00D97D90" w:rsidP="00286C4A">
            <w:pPr>
              <w:jc w:val="center"/>
              <w:rPr>
                <w:rFonts w:ascii="Times New Roman" w:hAnsi="Times New Roman" w:cs="Times New Roman"/>
                <w:color w:val="000000"/>
              </w:rPr>
            </w:pPr>
            <w:r w:rsidRPr="00286C4A">
              <w:rPr>
                <w:rFonts w:ascii="Times New Roman" w:hAnsi="Times New Roman" w:cs="Times New Roman"/>
                <w:color w:val="000000"/>
              </w:rPr>
              <w:t>0.00</w:t>
            </w:r>
          </w:p>
        </w:tc>
      </w:tr>
      <w:tr w:rsidR="00D97D90" w:rsidRPr="00286C4A" w14:paraId="596748D5" w14:textId="77777777" w:rsidTr="00286C4A">
        <w:trPr>
          <w:trHeight w:val="866"/>
        </w:trPr>
        <w:tc>
          <w:tcPr>
            <w:tcW w:w="362" w:type="pct"/>
            <w:hideMark/>
          </w:tcPr>
          <w:p w14:paraId="75FE5128" w14:textId="77777777" w:rsidR="00D97D90" w:rsidRPr="00286C4A" w:rsidRDefault="00D97D90" w:rsidP="00286C4A">
            <w:pPr>
              <w:jc w:val="center"/>
              <w:rPr>
                <w:rFonts w:ascii="Times New Roman" w:hAnsi="Times New Roman" w:cs="Times New Roman"/>
              </w:rPr>
            </w:pPr>
            <w:r w:rsidRPr="00286C4A">
              <w:rPr>
                <w:rFonts w:ascii="Times New Roman" w:hAnsi="Times New Roman" w:cs="Times New Roman"/>
              </w:rPr>
              <w:t>6</w:t>
            </w:r>
          </w:p>
        </w:tc>
        <w:tc>
          <w:tcPr>
            <w:tcW w:w="1533" w:type="pct"/>
            <w:vAlign w:val="center"/>
          </w:tcPr>
          <w:p w14:paraId="387C5508" w14:textId="77777777" w:rsidR="00D97D90" w:rsidRPr="00286C4A" w:rsidRDefault="00D97D90" w:rsidP="00286C4A">
            <w:pPr>
              <w:rPr>
                <w:rFonts w:ascii="Times New Roman" w:hAnsi="Times New Roman" w:cs="Times New Roman"/>
                <w:b/>
              </w:rPr>
            </w:pPr>
            <w:r w:rsidRPr="00286C4A">
              <w:rPr>
                <w:rFonts w:ascii="Times New Roman" w:hAnsi="Times New Roman" w:cs="Times New Roman"/>
                <w:b/>
                <w:color w:val="212121"/>
                <w:lang w:eastAsia="en-IN"/>
              </w:rPr>
              <w:t>Total Per Candidate Pay out</w:t>
            </w:r>
          </w:p>
        </w:tc>
        <w:tc>
          <w:tcPr>
            <w:tcW w:w="1523" w:type="pct"/>
            <w:vAlign w:val="center"/>
          </w:tcPr>
          <w:p w14:paraId="14D6E428" w14:textId="77777777" w:rsidR="00D97D90" w:rsidRPr="00286C4A" w:rsidRDefault="00D97D90" w:rsidP="00286C4A">
            <w:pPr>
              <w:jc w:val="center"/>
              <w:rPr>
                <w:rFonts w:ascii="Times New Roman" w:hAnsi="Times New Roman" w:cs="Times New Roman"/>
                <w:b/>
                <w:bCs/>
              </w:rPr>
            </w:pPr>
            <w:r w:rsidRPr="00286C4A">
              <w:rPr>
                <w:rFonts w:ascii="Times New Roman" w:hAnsi="Times New Roman" w:cs="Times New Roman"/>
                <w:b/>
                <w:bCs/>
              </w:rPr>
              <w:t>3100.00</w:t>
            </w:r>
          </w:p>
        </w:tc>
        <w:tc>
          <w:tcPr>
            <w:tcW w:w="1582" w:type="pct"/>
            <w:vAlign w:val="center"/>
          </w:tcPr>
          <w:p w14:paraId="12FB9A9E" w14:textId="77777777" w:rsidR="00D97D90" w:rsidRPr="00286C4A" w:rsidRDefault="00D97D90" w:rsidP="00286C4A">
            <w:pPr>
              <w:jc w:val="center"/>
              <w:rPr>
                <w:rFonts w:ascii="Times New Roman" w:hAnsi="Times New Roman" w:cs="Times New Roman"/>
                <w:b/>
                <w:color w:val="000000"/>
              </w:rPr>
            </w:pPr>
            <w:r w:rsidRPr="00286C4A">
              <w:rPr>
                <w:rFonts w:ascii="Times New Roman" w:hAnsi="Times New Roman" w:cs="Times New Roman"/>
                <w:b/>
                <w:color w:val="000000"/>
              </w:rPr>
              <w:t>6,26,20,000.00</w:t>
            </w:r>
          </w:p>
        </w:tc>
      </w:tr>
    </w:tbl>
    <w:p w14:paraId="6A61FE60" w14:textId="77777777" w:rsidR="00D97D90" w:rsidRPr="00286C4A" w:rsidRDefault="00D97D90" w:rsidP="00A82287">
      <w:pPr>
        <w:pStyle w:val="NormalWeb"/>
        <w:spacing w:afterAutospacing="0"/>
        <w:jc w:val="both"/>
        <w:rPr>
          <w:b/>
          <w:sz w:val="22"/>
          <w:szCs w:val="22"/>
        </w:rPr>
      </w:pPr>
      <w:r w:rsidRPr="00286C4A">
        <w:rPr>
          <w:b/>
          <w:sz w:val="22"/>
          <w:szCs w:val="22"/>
        </w:rPr>
        <w:t>Example 2.</w:t>
      </w:r>
    </w:p>
    <w:p w14:paraId="4C689166" w14:textId="77777777" w:rsidR="005911B0" w:rsidRPr="00286C4A" w:rsidRDefault="005911B0" w:rsidP="005911B0">
      <w:pPr>
        <w:rPr>
          <w:rFonts w:ascii="Times New Roman" w:hAnsi="Times New Roman" w:cs="Times New Roman"/>
          <w:b/>
        </w:rPr>
      </w:pPr>
      <w:r w:rsidRPr="00286C4A">
        <w:rPr>
          <w:rFonts w:ascii="Times New Roman" w:hAnsi="Times New Roman" w:cs="Times New Roman"/>
          <w:b/>
        </w:rPr>
        <w:t xml:space="preserve">Proposed Sector </w:t>
      </w:r>
      <w:r w:rsidRPr="00286C4A">
        <w:rPr>
          <w:rFonts w:ascii="Times New Roman" w:hAnsi="Times New Roman" w:cs="Times New Roman"/>
          <w:b/>
          <w:bCs/>
        </w:rPr>
        <w:t>and</w:t>
      </w:r>
      <w:r w:rsidRPr="00286C4A">
        <w:rPr>
          <w:rFonts w:ascii="Times New Roman" w:hAnsi="Times New Roman" w:cs="Times New Roman"/>
          <w:b/>
        </w:rPr>
        <w:t xml:space="preserve"> Job Role(s) -</w:t>
      </w:r>
    </w:p>
    <w:tbl>
      <w:tblPr>
        <w:tblStyle w:val="TableGrid"/>
        <w:tblW w:w="5000" w:type="pct"/>
        <w:tblLook w:val="04A0" w:firstRow="1" w:lastRow="0" w:firstColumn="1" w:lastColumn="0" w:noHBand="0" w:noVBand="1"/>
      </w:tblPr>
      <w:tblGrid>
        <w:gridCol w:w="566"/>
        <w:gridCol w:w="1939"/>
        <w:gridCol w:w="4619"/>
        <w:gridCol w:w="2118"/>
      </w:tblGrid>
      <w:tr w:rsidR="005911B0" w:rsidRPr="00286C4A" w14:paraId="17C89616" w14:textId="77777777" w:rsidTr="00286C4A">
        <w:trPr>
          <w:tblHeader/>
        </w:trPr>
        <w:tc>
          <w:tcPr>
            <w:tcW w:w="306" w:type="pct"/>
            <w:shd w:val="clear" w:color="auto" w:fill="FFC000"/>
            <w:vAlign w:val="center"/>
          </w:tcPr>
          <w:p w14:paraId="629EDECD" w14:textId="77777777" w:rsidR="005911B0" w:rsidRPr="00286C4A" w:rsidRDefault="005911B0" w:rsidP="00286C4A">
            <w:pPr>
              <w:jc w:val="center"/>
              <w:rPr>
                <w:rFonts w:ascii="Times New Roman" w:hAnsi="Times New Roman" w:cs="Times New Roman"/>
                <w:b/>
              </w:rPr>
            </w:pPr>
            <w:r w:rsidRPr="00286C4A">
              <w:rPr>
                <w:rFonts w:ascii="Times New Roman" w:hAnsi="Times New Roman" w:cs="Times New Roman"/>
                <w:b/>
              </w:rPr>
              <w:t>SN</w:t>
            </w:r>
          </w:p>
        </w:tc>
        <w:tc>
          <w:tcPr>
            <w:tcW w:w="1049" w:type="pct"/>
            <w:shd w:val="clear" w:color="auto" w:fill="FFC000"/>
            <w:vAlign w:val="center"/>
          </w:tcPr>
          <w:p w14:paraId="03D65C22" w14:textId="77777777" w:rsidR="005911B0" w:rsidRPr="00286C4A" w:rsidRDefault="005911B0" w:rsidP="00286C4A">
            <w:pPr>
              <w:jc w:val="center"/>
              <w:rPr>
                <w:rFonts w:ascii="Times New Roman" w:hAnsi="Times New Roman" w:cs="Times New Roman"/>
                <w:b/>
              </w:rPr>
            </w:pPr>
            <w:r w:rsidRPr="00286C4A">
              <w:rPr>
                <w:rFonts w:ascii="Times New Roman" w:hAnsi="Times New Roman" w:cs="Times New Roman"/>
                <w:b/>
              </w:rPr>
              <w:t>Sector</w:t>
            </w:r>
          </w:p>
        </w:tc>
        <w:tc>
          <w:tcPr>
            <w:tcW w:w="2499" w:type="pct"/>
            <w:shd w:val="clear" w:color="auto" w:fill="FFC000"/>
            <w:vAlign w:val="center"/>
          </w:tcPr>
          <w:p w14:paraId="519928EA" w14:textId="77777777" w:rsidR="005911B0" w:rsidRPr="00286C4A" w:rsidRDefault="005911B0" w:rsidP="00286C4A">
            <w:pPr>
              <w:jc w:val="center"/>
              <w:rPr>
                <w:rFonts w:ascii="Times New Roman" w:hAnsi="Times New Roman" w:cs="Times New Roman"/>
                <w:b/>
              </w:rPr>
            </w:pPr>
            <w:r w:rsidRPr="00286C4A">
              <w:rPr>
                <w:rFonts w:ascii="Times New Roman" w:hAnsi="Times New Roman" w:cs="Times New Roman"/>
                <w:b/>
              </w:rPr>
              <w:t>Job Role (with QP code)</w:t>
            </w:r>
          </w:p>
        </w:tc>
        <w:tc>
          <w:tcPr>
            <w:tcW w:w="1146" w:type="pct"/>
            <w:shd w:val="clear" w:color="auto" w:fill="FFC000"/>
            <w:vAlign w:val="center"/>
          </w:tcPr>
          <w:p w14:paraId="7BC38B6C" w14:textId="77777777" w:rsidR="005911B0" w:rsidRPr="00286C4A" w:rsidRDefault="005911B0" w:rsidP="00286C4A">
            <w:pPr>
              <w:jc w:val="center"/>
              <w:rPr>
                <w:rFonts w:ascii="Times New Roman" w:hAnsi="Times New Roman" w:cs="Times New Roman"/>
                <w:b/>
              </w:rPr>
            </w:pPr>
            <w:r w:rsidRPr="00286C4A">
              <w:rPr>
                <w:rFonts w:ascii="Times New Roman" w:hAnsi="Times New Roman" w:cs="Times New Roman"/>
                <w:b/>
              </w:rPr>
              <w:t>Target requested</w:t>
            </w:r>
          </w:p>
        </w:tc>
      </w:tr>
      <w:tr w:rsidR="005911B0" w:rsidRPr="00286C4A" w14:paraId="3D837103" w14:textId="77777777" w:rsidTr="00286C4A">
        <w:trPr>
          <w:trHeight w:val="339"/>
        </w:trPr>
        <w:tc>
          <w:tcPr>
            <w:tcW w:w="306" w:type="pct"/>
          </w:tcPr>
          <w:p w14:paraId="05329A8B" w14:textId="77777777" w:rsidR="005911B0" w:rsidRPr="00286C4A" w:rsidRDefault="005911B0" w:rsidP="00286C4A">
            <w:pPr>
              <w:spacing w:line="259" w:lineRule="auto"/>
              <w:rPr>
                <w:rFonts w:ascii="Times New Roman" w:hAnsi="Times New Roman" w:cs="Times New Roman"/>
                <w:bCs/>
              </w:rPr>
            </w:pPr>
            <w:r w:rsidRPr="00286C4A">
              <w:rPr>
                <w:rFonts w:ascii="Times New Roman" w:hAnsi="Times New Roman" w:cs="Times New Roman"/>
                <w:bCs/>
              </w:rPr>
              <w:t>1</w:t>
            </w:r>
          </w:p>
        </w:tc>
        <w:tc>
          <w:tcPr>
            <w:tcW w:w="1049" w:type="pct"/>
          </w:tcPr>
          <w:p w14:paraId="015F8417" w14:textId="77777777" w:rsidR="005911B0" w:rsidRPr="00286C4A" w:rsidRDefault="005911B0" w:rsidP="00286C4A">
            <w:pPr>
              <w:spacing w:line="259" w:lineRule="auto"/>
              <w:rPr>
                <w:rFonts w:ascii="Times New Roman" w:hAnsi="Times New Roman" w:cs="Times New Roman"/>
              </w:rPr>
            </w:pPr>
            <w:r w:rsidRPr="00286C4A">
              <w:rPr>
                <w:rFonts w:ascii="Times New Roman" w:hAnsi="Times New Roman" w:cs="Times New Roman"/>
              </w:rPr>
              <w:t>Green Jobs</w:t>
            </w:r>
          </w:p>
        </w:tc>
        <w:tc>
          <w:tcPr>
            <w:tcW w:w="2499" w:type="pct"/>
          </w:tcPr>
          <w:p w14:paraId="485B25AB" w14:textId="77777777" w:rsidR="005911B0" w:rsidRPr="00286C4A" w:rsidRDefault="005911B0" w:rsidP="00286C4A">
            <w:pPr>
              <w:spacing w:line="259" w:lineRule="auto"/>
              <w:rPr>
                <w:rFonts w:ascii="Times New Roman" w:hAnsi="Times New Roman" w:cs="Times New Roman"/>
                <w:bCs/>
              </w:rPr>
            </w:pPr>
            <w:r w:rsidRPr="00286C4A">
              <w:rPr>
                <w:rFonts w:ascii="Times New Roman" w:hAnsi="Times New Roman" w:cs="Times New Roman"/>
                <w:bCs/>
              </w:rPr>
              <w:t xml:space="preserve">Safai Karamchari NSQF Level 3 </w:t>
            </w:r>
          </w:p>
          <w:p w14:paraId="6BC0FD9E" w14:textId="77777777" w:rsidR="005911B0" w:rsidRPr="00286C4A" w:rsidRDefault="005911B0" w:rsidP="00286C4A">
            <w:pPr>
              <w:spacing w:line="259" w:lineRule="auto"/>
              <w:rPr>
                <w:rFonts w:ascii="Times New Roman" w:hAnsi="Times New Roman" w:cs="Times New Roman"/>
                <w:bCs/>
              </w:rPr>
            </w:pPr>
            <w:r w:rsidRPr="00286C4A">
              <w:rPr>
                <w:rFonts w:ascii="Times New Roman" w:hAnsi="Times New Roman" w:cs="Times New Roman"/>
                <w:bCs/>
              </w:rPr>
              <w:t>(SGJ/ Q1602)</w:t>
            </w:r>
          </w:p>
        </w:tc>
        <w:tc>
          <w:tcPr>
            <w:tcW w:w="1146" w:type="pct"/>
          </w:tcPr>
          <w:p w14:paraId="65CE7C4D" w14:textId="77777777" w:rsidR="005911B0" w:rsidRPr="00286C4A" w:rsidRDefault="005911B0" w:rsidP="00286C4A">
            <w:pPr>
              <w:spacing w:line="259" w:lineRule="auto"/>
              <w:jc w:val="center"/>
              <w:rPr>
                <w:rFonts w:ascii="Times New Roman" w:hAnsi="Times New Roman" w:cs="Times New Roman"/>
                <w:bCs/>
              </w:rPr>
            </w:pPr>
            <w:r w:rsidRPr="00286C4A">
              <w:rPr>
                <w:rFonts w:ascii="Times New Roman" w:hAnsi="Times New Roman" w:cs="Times New Roman"/>
                <w:bCs/>
              </w:rPr>
              <w:t>10,000</w:t>
            </w:r>
          </w:p>
        </w:tc>
      </w:tr>
      <w:tr w:rsidR="005911B0" w:rsidRPr="00286C4A" w14:paraId="042A463C" w14:textId="77777777" w:rsidTr="00286C4A">
        <w:tc>
          <w:tcPr>
            <w:tcW w:w="306" w:type="pct"/>
          </w:tcPr>
          <w:p w14:paraId="76934E2A" w14:textId="77777777" w:rsidR="005911B0" w:rsidRPr="00286C4A" w:rsidRDefault="005911B0" w:rsidP="00286C4A">
            <w:pPr>
              <w:spacing w:line="259" w:lineRule="auto"/>
              <w:rPr>
                <w:rFonts w:ascii="Times New Roman" w:hAnsi="Times New Roman" w:cs="Times New Roman"/>
                <w:bCs/>
              </w:rPr>
            </w:pPr>
            <w:r w:rsidRPr="00286C4A">
              <w:rPr>
                <w:rFonts w:ascii="Times New Roman" w:hAnsi="Times New Roman" w:cs="Times New Roman"/>
                <w:bCs/>
              </w:rPr>
              <w:t>2</w:t>
            </w:r>
          </w:p>
        </w:tc>
        <w:tc>
          <w:tcPr>
            <w:tcW w:w="1049" w:type="pct"/>
          </w:tcPr>
          <w:p w14:paraId="0C2A8571" w14:textId="77777777" w:rsidR="005911B0" w:rsidRPr="00286C4A" w:rsidRDefault="005911B0" w:rsidP="00286C4A">
            <w:pPr>
              <w:spacing w:line="259" w:lineRule="auto"/>
              <w:rPr>
                <w:rFonts w:ascii="Times New Roman" w:hAnsi="Times New Roman" w:cs="Times New Roman"/>
              </w:rPr>
            </w:pPr>
            <w:r w:rsidRPr="00286C4A">
              <w:rPr>
                <w:rFonts w:ascii="Times New Roman" w:hAnsi="Times New Roman" w:cs="Times New Roman"/>
              </w:rPr>
              <w:t>Plumbing</w:t>
            </w:r>
          </w:p>
        </w:tc>
        <w:tc>
          <w:tcPr>
            <w:tcW w:w="2499" w:type="pct"/>
          </w:tcPr>
          <w:p w14:paraId="564DEDFB" w14:textId="77777777" w:rsidR="005911B0" w:rsidRPr="00286C4A" w:rsidRDefault="005911B0" w:rsidP="00286C4A">
            <w:pPr>
              <w:spacing w:line="259" w:lineRule="auto"/>
              <w:rPr>
                <w:rFonts w:ascii="Times New Roman" w:hAnsi="Times New Roman" w:cs="Times New Roman"/>
                <w:bCs/>
              </w:rPr>
            </w:pPr>
            <w:r w:rsidRPr="00286C4A">
              <w:rPr>
                <w:rFonts w:ascii="Times New Roman" w:hAnsi="Times New Roman" w:cs="Times New Roman"/>
                <w:bCs/>
              </w:rPr>
              <w:t>Plumber General NSQF Level 3</w:t>
            </w:r>
          </w:p>
          <w:p w14:paraId="06AF9D4A" w14:textId="77777777" w:rsidR="005911B0" w:rsidRPr="00286C4A" w:rsidRDefault="005911B0" w:rsidP="00286C4A">
            <w:pPr>
              <w:spacing w:line="259" w:lineRule="auto"/>
              <w:rPr>
                <w:rFonts w:ascii="Times New Roman" w:hAnsi="Times New Roman" w:cs="Times New Roman"/>
                <w:bCs/>
              </w:rPr>
            </w:pPr>
            <w:r w:rsidRPr="00286C4A">
              <w:rPr>
                <w:rFonts w:ascii="Times New Roman" w:hAnsi="Times New Roman" w:cs="Times New Roman"/>
                <w:bCs/>
              </w:rPr>
              <w:t>(PSC/ Q0104)</w:t>
            </w:r>
          </w:p>
        </w:tc>
        <w:tc>
          <w:tcPr>
            <w:tcW w:w="1146" w:type="pct"/>
          </w:tcPr>
          <w:p w14:paraId="1A31D0F7" w14:textId="77777777" w:rsidR="005911B0" w:rsidRPr="00286C4A" w:rsidRDefault="005911B0" w:rsidP="00286C4A">
            <w:pPr>
              <w:spacing w:line="259" w:lineRule="auto"/>
              <w:jc w:val="center"/>
              <w:rPr>
                <w:rFonts w:ascii="Times New Roman" w:hAnsi="Times New Roman" w:cs="Times New Roman"/>
                <w:bCs/>
              </w:rPr>
            </w:pPr>
            <w:r w:rsidRPr="00286C4A">
              <w:rPr>
                <w:rFonts w:ascii="Times New Roman" w:hAnsi="Times New Roman" w:cs="Times New Roman"/>
                <w:bCs/>
              </w:rPr>
              <w:t>10,000</w:t>
            </w:r>
          </w:p>
        </w:tc>
      </w:tr>
      <w:tr w:rsidR="005911B0" w:rsidRPr="00286C4A" w14:paraId="7470F4FF" w14:textId="77777777" w:rsidTr="00286C4A">
        <w:tc>
          <w:tcPr>
            <w:tcW w:w="3854" w:type="pct"/>
            <w:gridSpan w:val="3"/>
          </w:tcPr>
          <w:p w14:paraId="64D52F9B" w14:textId="77777777" w:rsidR="005911B0" w:rsidRPr="00286C4A" w:rsidRDefault="005911B0" w:rsidP="00286C4A">
            <w:pPr>
              <w:spacing w:line="259" w:lineRule="auto"/>
              <w:jc w:val="center"/>
              <w:rPr>
                <w:rFonts w:ascii="Times New Roman" w:hAnsi="Times New Roman" w:cs="Times New Roman"/>
                <w:b/>
                <w:bCs/>
              </w:rPr>
            </w:pPr>
            <w:r w:rsidRPr="00286C4A">
              <w:rPr>
                <w:rFonts w:ascii="Times New Roman" w:hAnsi="Times New Roman" w:cs="Times New Roman"/>
                <w:b/>
                <w:bCs/>
              </w:rPr>
              <w:t>Grand Total</w:t>
            </w:r>
          </w:p>
        </w:tc>
        <w:tc>
          <w:tcPr>
            <w:tcW w:w="1146" w:type="pct"/>
          </w:tcPr>
          <w:p w14:paraId="619035E8" w14:textId="77777777" w:rsidR="005911B0" w:rsidRPr="00286C4A" w:rsidRDefault="005911B0" w:rsidP="00286C4A">
            <w:pPr>
              <w:spacing w:line="259" w:lineRule="auto"/>
              <w:jc w:val="center"/>
              <w:rPr>
                <w:rFonts w:ascii="Times New Roman" w:hAnsi="Times New Roman" w:cs="Times New Roman"/>
                <w:b/>
                <w:bCs/>
              </w:rPr>
            </w:pPr>
            <w:r w:rsidRPr="00286C4A">
              <w:rPr>
                <w:rFonts w:ascii="Times New Roman" w:hAnsi="Times New Roman" w:cs="Times New Roman"/>
                <w:b/>
                <w:bCs/>
              </w:rPr>
              <w:t>20,000</w:t>
            </w:r>
          </w:p>
        </w:tc>
      </w:tr>
    </w:tbl>
    <w:p w14:paraId="2C73D42C" w14:textId="77777777" w:rsidR="00D97D90" w:rsidRPr="00286C4A" w:rsidRDefault="00D97D90" w:rsidP="00A82287">
      <w:pPr>
        <w:pStyle w:val="NormalWeb"/>
        <w:spacing w:afterAutospacing="0"/>
        <w:jc w:val="both"/>
        <w:rPr>
          <w:sz w:val="22"/>
          <w:szCs w:val="22"/>
        </w:rPr>
      </w:pPr>
    </w:p>
    <w:tbl>
      <w:tblPr>
        <w:tblStyle w:val="TableGrid10"/>
        <w:tblW w:w="5000" w:type="pct"/>
        <w:tblLook w:val="04A0" w:firstRow="1" w:lastRow="0" w:firstColumn="1" w:lastColumn="0" w:noHBand="0" w:noVBand="1"/>
      </w:tblPr>
      <w:tblGrid>
        <w:gridCol w:w="684"/>
        <w:gridCol w:w="2181"/>
        <w:gridCol w:w="1623"/>
        <w:gridCol w:w="76"/>
        <w:gridCol w:w="1551"/>
        <w:gridCol w:w="3127"/>
      </w:tblGrid>
      <w:tr w:rsidR="005911B0" w:rsidRPr="00286C4A" w14:paraId="2CB6B1E5" w14:textId="77777777" w:rsidTr="00286C4A">
        <w:trPr>
          <w:trHeight w:val="88"/>
          <w:tblHeader/>
        </w:trPr>
        <w:tc>
          <w:tcPr>
            <w:tcW w:w="370" w:type="pct"/>
            <w:shd w:val="clear" w:color="auto" w:fill="FFC000"/>
            <w:hideMark/>
          </w:tcPr>
          <w:p w14:paraId="729F676F" w14:textId="77777777" w:rsidR="005911B0" w:rsidRPr="00286C4A" w:rsidRDefault="005911B0" w:rsidP="00286C4A">
            <w:pPr>
              <w:shd w:val="clear" w:color="auto" w:fill="FFC000"/>
              <w:jc w:val="center"/>
              <w:rPr>
                <w:rFonts w:ascii="Times New Roman" w:hAnsi="Times New Roman" w:cs="Times New Roman"/>
                <w:b/>
              </w:rPr>
            </w:pPr>
            <w:r w:rsidRPr="00286C4A">
              <w:rPr>
                <w:rFonts w:ascii="Times New Roman" w:hAnsi="Times New Roman" w:cs="Times New Roman"/>
                <w:b/>
              </w:rPr>
              <w:t>S. N</w:t>
            </w:r>
          </w:p>
        </w:tc>
        <w:tc>
          <w:tcPr>
            <w:tcW w:w="1180" w:type="pct"/>
            <w:shd w:val="clear" w:color="auto" w:fill="FFC000"/>
            <w:hideMark/>
          </w:tcPr>
          <w:p w14:paraId="68500A27" w14:textId="77777777" w:rsidR="005911B0" w:rsidRPr="00286C4A" w:rsidRDefault="005911B0" w:rsidP="00286C4A">
            <w:pPr>
              <w:shd w:val="clear" w:color="auto" w:fill="FFC000"/>
              <w:jc w:val="center"/>
              <w:rPr>
                <w:rFonts w:ascii="Times New Roman" w:hAnsi="Times New Roman" w:cs="Times New Roman"/>
                <w:b/>
              </w:rPr>
            </w:pPr>
            <w:r w:rsidRPr="00286C4A">
              <w:rPr>
                <w:rFonts w:ascii="Times New Roman" w:hAnsi="Times New Roman" w:cs="Times New Roman"/>
                <w:b/>
              </w:rPr>
              <w:t>Cost head</w:t>
            </w:r>
          </w:p>
        </w:tc>
        <w:tc>
          <w:tcPr>
            <w:tcW w:w="1758" w:type="pct"/>
            <w:gridSpan w:val="3"/>
            <w:shd w:val="clear" w:color="auto" w:fill="FFC000"/>
            <w:hideMark/>
          </w:tcPr>
          <w:p w14:paraId="61A26BAF" w14:textId="77777777" w:rsidR="005911B0" w:rsidRPr="00286C4A" w:rsidRDefault="005911B0" w:rsidP="00286C4A">
            <w:pPr>
              <w:shd w:val="clear" w:color="auto" w:fill="FFC000"/>
              <w:jc w:val="center"/>
              <w:rPr>
                <w:rFonts w:ascii="Times New Roman" w:hAnsi="Times New Roman" w:cs="Times New Roman"/>
                <w:b/>
              </w:rPr>
            </w:pPr>
            <w:r w:rsidRPr="00286C4A">
              <w:rPr>
                <w:rFonts w:ascii="Times New Roman" w:hAnsi="Times New Roman" w:cs="Times New Roman"/>
                <w:b/>
              </w:rPr>
              <w:t>Per candidate cost (SC Recommended)</w:t>
            </w:r>
          </w:p>
        </w:tc>
        <w:tc>
          <w:tcPr>
            <w:tcW w:w="1692" w:type="pct"/>
            <w:shd w:val="clear" w:color="auto" w:fill="FFC000"/>
            <w:hideMark/>
          </w:tcPr>
          <w:p w14:paraId="2F09F988" w14:textId="77777777" w:rsidR="005911B0" w:rsidRPr="00286C4A" w:rsidRDefault="005911B0" w:rsidP="00286C4A">
            <w:pPr>
              <w:shd w:val="clear" w:color="auto" w:fill="FFC000"/>
              <w:jc w:val="center"/>
              <w:rPr>
                <w:rFonts w:ascii="Times New Roman" w:hAnsi="Times New Roman" w:cs="Times New Roman"/>
                <w:b/>
              </w:rPr>
            </w:pPr>
            <w:r w:rsidRPr="00286C4A">
              <w:rPr>
                <w:rFonts w:ascii="Times New Roman" w:hAnsi="Times New Roman" w:cs="Times New Roman"/>
                <w:b/>
              </w:rPr>
              <w:t>Total project cost (SC Recommended)</w:t>
            </w:r>
          </w:p>
        </w:tc>
      </w:tr>
      <w:tr w:rsidR="005911B0" w:rsidRPr="00286C4A" w14:paraId="5CCD8D4F" w14:textId="77777777" w:rsidTr="00286C4A">
        <w:trPr>
          <w:trHeight w:val="183"/>
        </w:trPr>
        <w:tc>
          <w:tcPr>
            <w:tcW w:w="370" w:type="pct"/>
            <w:hideMark/>
          </w:tcPr>
          <w:p w14:paraId="77D36FB6" w14:textId="77777777" w:rsidR="005911B0" w:rsidRPr="00286C4A" w:rsidRDefault="005911B0" w:rsidP="00286C4A">
            <w:pPr>
              <w:jc w:val="center"/>
              <w:rPr>
                <w:rFonts w:ascii="Times New Roman" w:hAnsi="Times New Roman" w:cs="Times New Roman"/>
              </w:rPr>
            </w:pPr>
            <w:r w:rsidRPr="00286C4A">
              <w:rPr>
                <w:rFonts w:ascii="Times New Roman" w:hAnsi="Times New Roman" w:cs="Times New Roman"/>
              </w:rPr>
              <w:t>1</w:t>
            </w:r>
          </w:p>
        </w:tc>
        <w:tc>
          <w:tcPr>
            <w:tcW w:w="1180" w:type="pct"/>
            <w:vAlign w:val="center"/>
            <w:hideMark/>
          </w:tcPr>
          <w:p w14:paraId="05718AF0" w14:textId="77777777" w:rsidR="005911B0" w:rsidRPr="00286C4A" w:rsidRDefault="005911B0" w:rsidP="00286C4A">
            <w:pPr>
              <w:rPr>
                <w:rFonts w:ascii="Times New Roman" w:hAnsi="Times New Roman" w:cs="Times New Roman"/>
                <w:b/>
              </w:rPr>
            </w:pPr>
            <w:r w:rsidRPr="00286C4A">
              <w:rPr>
                <w:rFonts w:ascii="Times New Roman" w:hAnsi="Times New Roman" w:cs="Times New Roman"/>
                <w:b/>
              </w:rPr>
              <w:t>Pay-out to PIA</w:t>
            </w:r>
          </w:p>
        </w:tc>
        <w:tc>
          <w:tcPr>
            <w:tcW w:w="1758" w:type="pct"/>
            <w:gridSpan w:val="3"/>
            <w:vAlign w:val="center"/>
          </w:tcPr>
          <w:p w14:paraId="6FEBC95D" w14:textId="77777777" w:rsidR="005911B0" w:rsidRPr="00286C4A" w:rsidRDefault="005911B0" w:rsidP="00286C4A">
            <w:pPr>
              <w:jc w:val="center"/>
              <w:rPr>
                <w:rFonts w:ascii="Times New Roman" w:hAnsi="Times New Roman" w:cs="Times New Roman"/>
              </w:rPr>
            </w:pPr>
            <w:r w:rsidRPr="00286C4A">
              <w:rPr>
                <w:rFonts w:ascii="Times New Roman" w:hAnsi="Times New Roman" w:cs="Times New Roman"/>
              </w:rPr>
              <w:t>0.00</w:t>
            </w:r>
          </w:p>
        </w:tc>
        <w:tc>
          <w:tcPr>
            <w:tcW w:w="1692" w:type="pct"/>
            <w:vAlign w:val="center"/>
          </w:tcPr>
          <w:p w14:paraId="4398ED1F" w14:textId="77777777" w:rsidR="005911B0" w:rsidRPr="00286C4A" w:rsidRDefault="005911B0" w:rsidP="00286C4A">
            <w:pPr>
              <w:jc w:val="center"/>
              <w:rPr>
                <w:rFonts w:ascii="Times New Roman" w:hAnsi="Times New Roman" w:cs="Times New Roman"/>
              </w:rPr>
            </w:pPr>
            <w:r w:rsidRPr="00286C4A">
              <w:rPr>
                <w:rFonts w:ascii="Times New Roman" w:hAnsi="Times New Roman" w:cs="Times New Roman"/>
              </w:rPr>
              <w:t>0.00</w:t>
            </w:r>
          </w:p>
        </w:tc>
      </w:tr>
      <w:tr w:rsidR="005911B0" w:rsidRPr="00286C4A" w14:paraId="4954CC6A" w14:textId="77777777" w:rsidTr="00286C4A">
        <w:trPr>
          <w:trHeight w:val="286"/>
        </w:trPr>
        <w:tc>
          <w:tcPr>
            <w:tcW w:w="370" w:type="pct"/>
            <w:vMerge w:val="restart"/>
            <w:hideMark/>
          </w:tcPr>
          <w:p w14:paraId="54B301BD" w14:textId="77777777" w:rsidR="005911B0" w:rsidRPr="00286C4A" w:rsidRDefault="005911B0" w:rsidP="00286C4A">
            <w:pPr>
              <w:jc w:val="center"/>
              <w:rPr>
                <w:rFonts w:ascii="Times New Roman" w:hAnsi="Times New Roman" w:cs="Times New Roman"/>
              </w:rPr>
            </w:pPr>
            <w:r w:rsidRPr="00286C4A">
              <w:rPr>
                <w:rFonts w:ascii="Times New Roman" w:hAnsi="Times New Roman" w:cs="Times New Roman"/>
              </w:rPr>
              <w:t>2</w:t>
            </w:r>
          </w:p>
        </w:tc>
        <w:tc>
          <w:tcPr>
            <w:tcW w:w="1180" w:type="pct"/>
            <w:vMerge w:val="restart"/>
            <w:vAlign w:val="center"/>
            <w:hideMark/>
          </w:tcPr>
          <w:p w14:paraId="72569B08" w14:textId="77777777" w:rsidR="005911B0" w:rsidRPr="00286C4A" w:rsidRDefault="005911B0" w:rsidP="00286C4A">
            <w:pPr>
              <w:rPr>
                <w:rFonts w:ascii="Times New Roman" w:hAnsi="Times New Roman" w:cs="Times New Roman"/>
                <w:b/>
              </w:rPr>
            </w:pPr>
            <w:r w:rsidRPr="00286C4A">
              <w:rPr>
                <w:rFonts w:ascii="Times New Roman" w:hAnsi="Times New Roman" w:cs="Times New Roman"/>
                <w:b/>
              </w:rPr>
              <w:t>Pay-out to SSC</w:t>
            </w:r>
          </w:p>
        </w:tc>
        <w:tc>
          <w:tcPr>
            <w:tcW w:w="919" w:type="pct"/>
            <w:gridSpan w:val="2"/>
            <w:vAlign w:val="center"/>
          </w:tcPr>
          <w:p w14:paraId="7F8666E8" w14:textId="77777777" w:rsidR="005911B0" w:rsidRPr="00286C4A" w:rsidRDefault="005911B0" w:rsidP="00286C4A">
            <w:pPr>
              <w:jc w:val="center"/>
              <w:rPr>
                <w:rFonts w:ascii="Times New Roman" w:hAnsi="Times New Roman" w:cs="Times New Roman"/>
              </w:rPr>
            </w:pPr>
            <w:r w:rsidRPr="00286C4A">
              <w:rPr>
                <w:rFonts w:ascii="Times New Roman" w:hAnsi="Times New Roman" w:cs="Times New Roman"/>
              </w:rPr>
              <w:t>Safai Karamchari</w:t>
            </w:r>
          </w:p>
        </w:tc>
        <w:tc>
          <w:tcPr>
            <w:tcW w:w="839" w:type="pct"/>
            <w:vAlign w:val="center"/>
          </w:tcPr>
          <w:p w14:paraId="6226CCCA" w14:textId="77777777" w:rsidR="005911B0" w:rsidRPr="00286C4A" w:rsidRDefault="005911B0" w:rsidP="00286C4A">
            <w:pPr>
              <w:jc w:val="center"/>
              <w:rPr>
                <w:rFonts w:ascii="Times New Roman" w:hAnsi="Times New Roman" w:cs="Times New Roman"/>
              </w:rPr>
            </w:pPr>
            <w:r w:rsidRPr="00286C4A">
              <w:rPr>
                <w:rFonts w:ascii="Times New Roman" w:hAnsi="Times New Roman" w:cs="Times New Roman"/>
              </w:rPr>
              <w:t>600.00</w:t>
            </w:r>
          </w:p>
        </w:tc>
        <w:tc>
          <w:tcPr>
            <w:tcW w:w="1692" w:type="pct"/>
            <w:vAlign w:val="center"/>
          </w:tcPr>
          <w:p w14:paraId="058B3AA0" w14:textId="77777777" w:rsidR="005911B0" w:rsidRPr="00286C4A" w:rsidRDefault="005911B0" w:rsidP="00286C4A">
            <w:pPr>
              <w:jc w:val="center"/>
              <w:rPr>
                <w:rFonts w:ascii="Times New Roman" w:hAnsi="Times New Roman" w:cs="Times New Roman"/>
              </w:rPr>
            </w:pPr>
            <w:r w:rsidRPr="00286C4A">
              <w:rPr>
                <w:rFonts w:ascii="Times New Roman" w:hAnsi="Times New Roman" w:cs="Times New Roman"/>
              </w:rPr>
              <w:t>60,00,000.00</w:t>
            </w:r>
          </w:p>
        </w:tc>
      </w:tr>
      <w:tr w:rsidR="005911B0" w:rsidRPr="00286C4A" w14:paraId="2AA538B3" w14:textId="77777777" w:rsidTr="00286C4A">
        <w:trPr>
          <w:trHeight w:val="285"/>
        </w:trPr>
        <w:tc>
          <w:tcPr>
            <w:tcW w:w="370" w:type="pct"/>
            <w:vMerge/>
          </w:tcPr>
          <w:p w14:paraId="5532D280" w14:textId="77777777" w:rsidR="005911B0" w:rsidRPr="00286C4A" w:rsidRDefault="005911B0" w:rsidP="00286C4A">
            <w:pPr>
              <w:jc w:val="center"/>
              <w:rPr>
                <w:rFonts w:ascii="Times New Roman" w:hAnsi="Times New Roman" w:cs="Times New Roman"/>
              </w:rPr>
            </w:pPr>
          </w:p>
        </w:tc>
        <w:tc>
          <w:tcPr>
            <w:tcW w:w="1180" w:type="pct"/>
            <w:vMerge/>
            <w:vAlign w:val="center"/>
          </w:tcPr>
          <w:p w14:paraId="19C26A18" w14:textId="77777777" w:rsidR="005911B0" w:rsidRPr="00286C4A" w:rsidRDefault="005911B0" w:rsidP="00286C4A">
            <w:pPr>
              <w:rPr>
                <w:rFonts w:ascii="Times New Roman" w:hAnsi="Times New Roman" w:cs="Times New Roman"/>
                <w:b/>
              </w:rPr>
            </w:pPr>
          </w:p>
        </w:tc>
        <w:tc>
          <w:tcPr>
            <w:tcW w:w="919" w:type="pct"/>
            <w:gridSpan w:val="2"/>
            <w:vAlign w:val="center"/>
          </w:tcPr>
          <w:p w14:paraId="526CDC48" w14:textId="77777777" w:rsidR="005911B0" w:rsidRPr="00286C4A" w:rsidRDefault="005911B0" w:rsidP="00286C4A">
            <w:pPr>
              <w:jc w:val="center"/>
              <w:rPr>
                <w:rFonts w:ascii="Times New Roman" w:hAnsi="Times New Roman" w:cs="Times New Roman"/>
              </w:rPr>
            </w:pPr>
            <w:r w:rsidRPr="00286C4A">
              <w:rPr>
                <w:rFonts w:ascii="Times New Roman" w:hAnsi="Times New Roman" w:cs="Times New Roman"/>
              </w:rPr>
              <w:t>Plumber General</w:t>
            </w:r>
          </w:p>
        </w:tc>
        <w:tc>
          <w:tcPr>
            <w:tcW w:w="839" w:type="pct"/>
            <w:vAlign w:val="center"/>
          </w:tcPr>
          <w:p w14:paraId="354B8D86" w14:textId="77777777" w:rsidR="005911B0" w:rsidRPr="00286C4A" w:rsidRDefault="005911B0" w:rsidP="00286C4A">
            <w:pPr>
              <w:jc w:val="center"/>
              <w:rPr>
                <w:rFonts w:ascii="Times New Roman" w:hAnsi="Times New Roman" w:cs="Times New Roman"/>
              </w:rPr>
            </w:pPr>
            <w:r w:rsidRPr="00286C4A">
              <w:rPr>
                <w:rFonts w:ascii="Times New Roman" w:hAnsi="Times New Roman" w:cs="Times New Roman"/>
              </w:rPr>
              <w:t>900.00</w:t>
            </w:r>
          </w:p>
        </w:tc>
        <w:tc>
          <w:tcPr>
            <w:tcW w:w="1692" w:type="pct"/>
            <w:vAlign w:val="center"/>
          </w:tcPr>
          <w:p w14:paraId="2E811F94" w14:textId="77777777" w:rsidR="005911B0" w:rsidRPr="00286C4A" w:rsidRDefault="005911B0" w:rsidP="00286C4A">
            <w:pPr>
              <w:jc w:val="center"/>
              <w:rPr>
                <w:rFonts w:ascii="Times New Roman" w:hAnsi="Times New Roman" w:cs="Times New Roman"/>
                <w:color w:val="000000"/>
              </w:rPr>
            </w:pPr>
            <w:r w:rsidRPr="00286C4A">
              <w:rPr>
                <w:rFonts w:ascii="Times New Roman" w:hAnsi="Times New Roman" w:cs="Times New Roman"/>
                <w:color w:val="000000"/>
              </w:rPr>
              <w:t>90,00,000.00</w:t>
            </w:r>
          </w:p>
        </w:tc>
      </w:tr>
      <w:tr w:rsidR="005911B0" w:rsidRPr="00286C4A" w14:paraId="340D63DD" w14:textId="77777777" w:rsidTr="00286C4A">
        <w:trPr>
          <w:trHeight w:val="190"/>
        </w:trPr>
        <w:tc>
          <w:tcPr>
            <w:tcW w:w="370" w:type="pct"/>
            <w:hideMark/>
          </w:tcPr>
          <w:p w14:paraId="1F7CECE4" w14:textId="77777777" w:rsidR="005911B0" w:rsidRPr="00286C4A" w:rsidRDefault="005911B0" w:rsidP="00286C4A">
            <w:pPr>
              <w:jc w:val="center"/>
              <w:rPr>
                <w:rFonts w:ascii="Times New Roman" w:hAnsi="Times New Roman" w:cs="Times New Roman"/>
              </w:rPr>
            </w:pPr>
            <w:r w:rsidRPr="00286C4A">
              <w:rPr>
                <w:rFonts w:ascii="Times New Roman" w:hAnsi="Times New Roman" w:cs="Times New Roman"/>
              </w:rPr>
              <w:t>3</w:t>
            </w:r>
          </w:p>
        </w:tc>
        <w:tc>
          <w:tcPr>
            <w:tcW w:w="1180" w:type="pct"/>
            <w:vAlign w:val="center"/>
            <w:hideMark/>
          </w:tcPr>
          <w:p w14:paraId="1698B3B5" w14:textId="77777777" w:rsidR="005911B0" w:rsidRPr="00286C4A" w:rsidRDefault="005911B0" w:rsidP="00286C4A">
            <w:pPr>
              <w:rPr>
                <w:rFonts w:ascii="Times New Roman" w:hAnsi="Times New Roman" w:cs="Times New Roman"/>
                <w:b/>
              </w:rPr>
            </w:pPr>
            <w:r w:rsidRPr="00286C4A">
              <w:rPr>
                <w:rFonts w:ascii="Times New Roman" w:hAnsi="Times New Roman" w:cs="Times New Roman"/>
                <w:b/>
              </w:rPr>
              <w:t>Pay-out to Candidate</w:t>
            </w:r>
          </w:p>
        </w:tc>
        <w:tc>
          <w:tcPr>
            <w:tcW w:w="1758" w:type="pct"/>
            <w:gridSpan w:val="3"/>
            <w:vAlign w:val="center"/>
          </w:tcPr>
          <w:p w14:paraId="7B32E82A" w14:textId="77777777" w:rsidR="005911B0" w:rsidRPr="00286C4A" w:rsidRDefault="005911B0" w:rsidP="00286C4A">
            <w:pPr>
              <w:jc w:val="center"/>
              <w:rPr>
                <w:rFonts w:ascii="Times New Roman" w:hAnsi="Times New Roman" w:cs="Times New Roman"/>
              </w:rPr>
            </w:pPr>
            <w:r w:rsidRPr="00286C4A">
              <w:rPr>
                <w:rFonts w:ascii="Times New Roman" w:hAnsi="Times New Roman" w:cs="Times New Roman"/>
              </w:rPr>
              <w:t>500.00</w:t>
            </w:r>
          </w:p>
        </w:tc>
        <w:tc>
          <w:tcPr>
            <w:tcW w:w="1692" w:type="pct"/>
            <w:vAlign w:val="center"/>
          </w:tcPr>
          <w:p w14:paraId="6B01830C" w14:textId="77777777" w:rsidR="005911B0" w:rsidRPr="00286C4A" w:rsidRDefault="005911B0" w:rsidP="00286C4A">
            <w:pPr>
              <w:jc w:val="center"/>
              <w:rPr>
                <w:rFonts w:ascii="Times New Roman" w:hAnsi="Times New Roman" w:cs="Times New Roman"/>
              </w:rPr>
            </w:pPr>
            <w:r w:rsidRPr="00286C4A">
              <w:rPr>
                <w:rFonts w:ascii="Times New Roman" w:hAnsi="Times New Roman" w:cs="Times New Roman"/>
              </w:rPr>
              <w:t>1,00,00,000.00</w:t>
            </w:r>
          </w:p>
        </w:tc>
      </w:tr>
      <w:tr w:rsidR="005911B0" w:rsidRPr="00286C4A" w14:paraId="48B09086" w14:textId="77777777" w:rsidTr="00286C4A">
        <w:trPr>
          <w:trHeight w:val="190"/>
        </w:trPr>
        <w:tc>
          <w:tcPr>
            <w:tcW w:w="370" w:type="pct"/>
            <w:hideMark/>
          </w:tcPr>
          <w:p w14:paraId="00BCDC8C" w14:textId="77777777" w:rsidR="005911B0" w:rsidRPr="00286C4A" w:rsidRDefault="005911B0" w:rsidP="00286C4A">
            <w:pPr>
              <w:jc w:val="center"/>
              <w:rPr>
                <w:rFonts w:ascii="Times New Roman" w:hAnsi="Times New Roman" w:cs="Times New Roman"/>
              </w:rPr>
            </w:pPr>
            <w:r w:rsidRPr="00286C4A">
              <w:rPr>
                <w:rFonts w:ascii="Times New Roman" w:hAnsi="Times New Roman" w:cs="Times New Roman"/>
              </w:rPr>
              <w:t>4</w:t>
            </w:r>
          </w:p>
        </w:tc>
        <w:tc>
          <w:tcPr>
            <w:tcW w:w="1180" w:type="pct"/>
            <w:vAlign w:val="center"/>
            <w:hideMark/>
          </w:tcPr>
          <w:p w14:paraId="6865905E" w14:textId="77777777" w:rsidR="005911B0" w:rsidRPr="00286C4A" w:rsidRDefault="005911B0" w:rsidP="00286C4A">
            <w:pPr>
              <w:rPr>
                <w:rFonts w:ascii="Times New Roman" w:hAnsi="Times New Roman" w:cs="Times New Roman"/>
                <w:b/>
              </w:rPr>
            </w:pPr>
            <w:r w:rsidRPr="00286C4A">
              <w:rPr>
                <w:rFonts w:ascii="Times New Roman" w:hAnsi="Times New Roman" w:cs="Times New Roman"/>
                <w:b/>
              </w:rPr>
              <w:t>Kaushal Bima Payout</w:t>
            </w:r>
          </w:p>
        </w:tc>
        <w:tc>
          <w:tcPr>
            <w:tcW w:w="1758" w:type="pct"/>
            <w:gridSpan w:val="3"/>
            <w:vAlign w:val="center"/>
          </w:tcPr>
          <w:p w14:paraId="1B60581E" w14:textId="77777777" w:rsidR="005911B0" w:rsidRPr="00286C4A" w:rsidRDefault="005911B0" w:rsidP="00286C4A">
            <w:pPr>
              <w:jc w:val="center"/>
              <w:rPr>
                <w:rFonts w:ascii="Times New Roman" w:hAnsi="Times New Roman" w:cs="Times New Roman"/>
              </w:rPr>
            </w:pPr>
            <w:r w:rsidRPr="00286C4A">
              <w:rPr>
                <w:rFonts w:ascii="Times New Roman" w:hAnsi="Times New Roman" w:cs="Times New Roman"/>
              </w:rPr>
              <w:t>76.7</w:t>
            </w:r>
            <w:r w:rsidR="00EF6085">
              <w:rPr>
                <w:rFonts w:ascii="Times New Roman" w:hAnsi="Times New Roman" w:cs="Times New Roman"/>
              </w:rPr>
              <w:t>0</w:t>
            </w:r>
          </w:p>
        </w:tc>
        <w:tc>
          <w:tcPr>
            <w:tcW w:w="1692" w:type="pct"/>
            <w:vAlign w:val="center"/>
          </w:tcPr>
          <w:p w14:paraId="5A214067" w14:textId="77777777" w:rsidR="005911B0" w:rsidRPr="00286C4A" w:rsidRDefault="005911B0" w:rsidP="00286C4A">
            <w:pPr>
              <w:jc w:val="center"/>
              <w:rPr>
                <w:rFonts w:ascii="Times New Roman" w:hAnsi="Times New Roman" w:cs="Times New Roman"/>
                <w:color w:val="000000"/>
              </w:rPr>
            </w:pPr>
            <w:r w:rsidRPr="00286C4A">
              <w:rPr>
                <w:rFonts w:ascii="Times New Roman" w:hAnsi="Times New Roman" w:cs="Times New Roman"/>
                <w:color w:val="000000"/>
              </w:rPr>
              <w:t>15,34,000.00</w:t>
            </w:r>
          </w:p>
        </w:tc>
      </w:tr>
      <w:tr w:rsidR="005911B0" w:rsidRPr="00286C4A" w14:paraId="4932D908" w14:textId="77777777" w:rsidTr="00286C4A">
        <w:trPr>
          <w:trHeight w:val="190"/>
        </w:trPr>
        <w:tc>
          <w:tcPr>
            <w:tcW w:w="370" w:type="pct"/>
          </w:tcPr>
          <w:p w14:paraId="38A54E1B" w14:textId="77777777" w:rsidR="005911B0" w:rsidRPr="00286C4A" w:rsidRDefault="005911B0" w:rsidP="00286C4A">
            <w:pPr>
              <w:jc w:val="center"/>
              <w:rPr>
                <w:rFonts w:ascii="Times New Roman" w:hAnsi="Times New Roman" w:cs="Times New Roman"/>
              </w:rPr>
            </w:pPr>
            <w:r w:rsidRPr="00286C4A">
              <w:rPr>
                <w:rFonts w:ascii="Times New Roman" w:hAnsi="Times New Roman" w:cs="Times New Roman"/>
              </w:rPr>
              <w:t>5</w:t>
            </w:r>
          </w:p>
        </w:tc>
        <w:tc>
          <w:tcPr>
            <w:tcW w:w="1180" w:type="pct"/>
            <w:vAlign w:val="center"/>
          </w:tcPr>
          <w:p w14:paraId="38B22B17" w14:textId="77777777" w:rsidR="005911B0" w:rsidRPr="00286C4A" w:rsidRDefault="005911B0" w:rsidP="00286C4A">
            <w:pPr>
              <w:rPr>
                <w:rFonts w:ascii="Times New Roman" w:hAnsi="Times New Roman" w:cs="Times New Roman"/>
                <w:b/>
              </w:rPr>
            </w:pPr>
            <w:r w:rsidRPr="00286C4A">
              <w:rPr>
                <w:rFonts w:ascii="Times New Roman" w:hAnsi="Times New Roman" w:cs="Times New Roman"/>
                <w:b/>
              </w:rPr>
              <w:t>Payout for Bridge Course</w:t>
            </w:r>
          </w:p>
        </w:tc>
        <w:tc>
          <w:tcPr>
            <w:tcW w:w="1758" w:type="pct"/>
            <w:gridSpan w:val="3"/>
            <w:vAlign w:val="center"/>
          </w:tcPr>
          <w:p w14:paraId="262BDD8F" w14:textId="77777777" w:rsidR="005911B0" w:rsidRPr="00286C4A" w:rsidRDefault="005911B0" w:rsidP="00286C4A">
            <w:pPr>
              <w:jc w:val="center"/>
              <w:rPr>
                <w:rFonts w:ascii="Times New Roman" w:hAnsi="Times New Roman" w:cs="Times New Roman"/>
              </w:rPr>
            </w:pPr>
            <w:r w:rsidRPr="00286C4A">
              <w:rPr>
                <w:rFonts w:ascii="Times New Roman" w:hAnsi="Times New Roman" w:cs="Times New Roman"/>
              </w:rPr>
              <w:t>0.00</w:t>
            </w:r>
          </w:p>
        </w:tc>
        <w:tc>
          <w:tcPr>
            <w:tcW w:w="1692" w:type="pct"/>
            <w:vAlign w:val="center"/>
          </w:tcPr>
          <w:p w14:paraId="7BDF865F" w14:textId="77777777" w:rsidR="005911B0" w:rsidRPr="00286C4A" w:rsidRDefault="005911B0" w:rsidP="00286C4A">
            <w:pPr>
              <w:jc w:val="center"/>
              <w:rPr>
                <w:rFonts w:ascii="Times New Roman" w:hAnsi="Times New Roman" w:cs="Times New Roman"/>
                <w:color w:val="000000"/>
              </w:rPr>
            </w:pPr>
            <w:r w:rsidRPr="00286C4A">
              <w:rPr>
                <w:rFonts w:ascii="Times New Roman" w:hAnsi="Times New Roman" w:cs="Times New Roman"/>
                <w:color w:val="000000"/>
              </w:rPr>
              <w:t>0.00</w:t>
            </w:r>
          </w:p>
        </w:tc>
      </w:tr>
      <w:tr w:rsidR="005911B0" w:rsidRPr="00286C4A" w14:paraId="35220C55" w14:textId="77777777" w:rsidTr="00286C4A">
        <w:trPr>
          <w:trHeight w:val="428"/>
        </w:trPr>
        <w:tc>
          <w:tcPr>
            <w:tcW w:w="370" w:type="pct"/>
            <w:vMerge w:val="restart"/>
            <w:hideMark/>
          </w:tcPr>
          <w:p w14:paraId="3EBCDEC0" w14:textId="77777777" w:rsidR="005911B0" w:rsidRPr="00286C4A" w:rsidRDefault="005911B0" w:rsidP="00286C4A">
            <w:pPr>
              <w:jc w:val="center"/>
              <w:rPr>
                <w:rFonts w:ascii="Times New Roman" w:hAnsi="Times New Roman" w:cs="Times New Roman"/>
              </w:rPr>
            </w:pPr>
            <w:r w:rsidRPr="00286C4A">
              <w:rPr>
                <w:rFonts w:ascii="Times New Roman" w:hAnsi="Times New Roman" w:cs="Times New Roman"/>
              </w:rPr>
              <w:t>6</w:t>
            </w:r>
          </w:p>
        </w:tc>
        <w:tc>
          <w:tcPr>
            <w:tcW w:w="1180" w:type="pct"/>
            <w:vMerge w:val="restart"/>
            <w:vAlign w:val="center"/>
          </w:tcPr>
          <w:p w14:paraId="6EBA333B" w14:textId="77777777" w:rsidR="005911B0" w:rsidRPr="00286C4A" w:rsidRDefault="005911B0" w:rsidP="00286C4A">
            <w:pPr>
              <w:rPr>
                <w:rFonts w:ascii="Times New Roman" w:hAnsi="Times New Roman" w:cs="Times New Roman"/>
                <w:b/>
              </w:rPr>
            </w:pPr>
            <w:r w:rsidRPr="00286C4A">
              <w:rPr>
                <w:rFonts w:ascii="Times New Roman" w:hAnsi="Times New Roman" w:cs="Times New Roman"/>
                <w:b/>
                <w:color w:val="212121"/>
                <w:lang w:eastAsia="en-IN"/>
              </w:rPr>
              <w:t>Total Per Candidate Pay out</w:t>
            </w:r>
          </w:p>
        </w:tc>
        <w:tc>
          <w:tcPr>
            <w:tcW w:w="878" w:type="pct"/>
            <w:vAlign w:val="center"/>
          </w:tcPr>
          <w:p w14:paraId="784C4336" w14:textId="77777777" w:rsidR="005911B0" w:rsidRPr="00286C4A" w:rsidRDefault="005911B0" w:rsidP="00286C4A">
            <w:pPr>
              <w:jc w:val="center"/>
              <w:rPr>
                <w:rFonts w:ascii="Times New Roman" w:hAnsi="Times New Roman" w:cs="Times New Roman"/>
              </w:rPr>
            </w:pPr>
            <w:r w:rsidRPr="00286C4A">
              <w:rPr>
                <w:rFonts w:ascii="Times New Roman" w:hAnsi="Times New Roman" w:cs="Times New Roman"/>
              </w:rPr>
              <w:t>Safai Karamchari</w:t>
            </w:r>
          </w:p>
        </w:tc>
        <w:tc>
          <w:tcPr>
            <w:tcW w:w="880" w:type="pct"/>
            <w:gridSpan w:val="2"/>
            <w:vAlign w:val="center"/>
          </w:tcPr>
          <w:p w14:paraId="20BB544C" w14:textId="77777777" w:rsidR="005911B0" w:rsidRPr="00286C4A" w:rsidRDefault="005911B0" w:rsidP="00286C4A">
            <w:pPr>
              <w:jc w:val="center"/>
              <w:rPr>
                <w:rFonts w:ascii="Times New Roman" w:hAnsi="Times New Roman" w:cs="Times New Roman"/>
                <w:b/>
                <w:bCs/>
              </w:rPr>
            </w:pPr>
            <w:r w:rsidRPr="00286C4A">
              <w:rPr>
                <w:rFonts w:ascii="Times New Roman" w:hAnsi="Times New Roman" w:cs="Times New Roman"/>
                <w:b/>
                <w:bCs/>
              </w:rPr>
              <w:t>1,176.70</w:t>
            </w:r>
          </w:p>
        </w:tc>
        <w:tc>
          <w:tcPr>
            <w:tcW w:w="1692" w:type="pct"/>
            <w:vMerge w:val="restart"/>
            <w:vAlign w:val="center"/>
          </w:tcPr>
          <w:p w14:paraId="4D9DADD1" w14:textId="77777777" w:rsidR="005911B0" w:rsidRPr="00286C4A" w:rsidRDefault="005911B0" w:rsidP="00286C4A">
            <w:pPr>
              <w:jc w:val="center"/>
              <w:rPr>
                <w:rFonts w:ascii="Times New Roman" w:hAnsi="Times New Roman" w:cs="Times New Roman"/>
                <w:b/>
                <w:color w:val="000000"/>
              </w:rPr>
            </w:pPr>
            <w:r w:rsidRPr="00286C4A">
              <w:rPr>
                <w:rFonts w:ascii="Times New Roman" w:hAnsi="Times New Roman" w:cs="Times New Roman"/>
                <w:b/>
                <w:color w:val="000000"/>
              </w:rPr>
              <w:t>2,65,34,000.00</w:t>
            </w:r>
          </w:p>
        </w:tc>
      </w:tr>
      <w:tr w:rsidR="005911B0" w:rsidRPr="00286C4A" w14:paraId="3FA12F64" w14:textId="77777777" w:rsidTr="00286C4A">
        <w:trPr>
          <w:trHeight w:val="428"/>
        </w:trPr>
        <w:tc>
          <w:tcPr>
            <w:tcW w:w="370" w:type="pct"/>
            <w:vMerge/>
          </w:tcPr>
          <w:p w14:paraId="763FF7CF" w14:textId="77777777" w:rsidR="005911B0" w:rsidRPr="00286C4A" w:rsidRDefault="005911B0" w:rsidP="00286C4A">
            <w:pPr>
              <w:jc w:val="center"/>
              <w:rPr>
                <w:rFonts w:ascii="Times New Roman" w:hAnsi="Times New Roman" w:cs="Times New Roman"/>
              </w:rPr>
            </w:pPr>
          </w:p>
        </w:tc>
        <w:tc>
          <w:tcPr>
            <w:tcW w:w="1180" w:type="pct"/>
            <w:vMerge/>
            <w:vAlign w:val="center"/>
          </w:tcPr>
          <w:p w14:paraId="0F12C5BA" w14:textId="77777777" w:rsidR="005911B0" w:rsidRPr="00286C4A" w:rsidRDefault="005911B0" w:rsidP="00286C4A">
            <w:pPr>
              <w:rPr>
                <w:rFonts w:ascii="Times New Roman" w:hAnsi="Times New Roman" w:cs="Times New Roman"/>
                <w:b/>
                <w:color w:val="212121"/>
                <w:lang w:eastAsia="en-IN"/>
              </w:rPr>
            </w:pPr>
          </w:p>
        </w:tc>
        <w:tc>
          <w:tcPr>
            <w:tcW w:w="878" w:type="pct"/>
            <w:vAlign w:val="center"/>
          </w:tcPr>
          <w:p w14:paraId="5E38180E" w14:textId="77777777" w:rsidR="005911B0" w:rsidRPr="00286C4A" w:rsidRDefault="005911B0" w:rsidP="00286C4A">
            <w:pPr>
              <w:jc w:val="center"/>
              <w:rPr>
                <w:rFonts w:ascii="Times New Roman" w:hAnsi="Times New Roman" w:cs="Times New Roman"/>
              </w:rPr>
            </w:pPr>
            <w:r w:rsidRPr="00286C4A">
              <w:rPr>
                <w:rFonts w:ascii="Times New Roman" w:hAnsi="Times New Roman" w:cs="Times New Roman"/>
              </w:rPr>
              <w:t>Plumber General</w:t>
            </w:r>
          </w:p>
        </w:tc>
        <w:tc>
          <w:tcPr>
            <w:tcW w:w="880" w:type="pct"/>
            <w:gridSpan w:val="2"/>
            <w:vAlign w:val="center"/>
          </w:tcPr>
          <w:p w14:paraId="28FFC6BA" w14:textId="77777777" w:rsidR="005911B0" w:rsidRPr="00286C4A" w:rsidRDefault="005911B0" w:rsidP="00286C4A">
            <w:pPr>
              <w:jc w:val="center"/>
              <w:rPr>
                <w:rFonts w:ascii="Times New Roman" w:hAnsi="Times New Roman" w:cs="Times New Roman"/>
                <w:b/>
                <w:bCs/>
              </w:rPr>
            </w:pPr>
            <w:r w:rsidRPr="00286C4A">
              <w:rPr>
                <w:rFonts w:ascii="Times New Roman" w:hAnsi="Times New Roman" w:cs="Times New Roman"/>
                <w:b/>
                <w:bCs/>
              </w:rPr>
              <w:t>1,476.70</w:t>
            </w:r>
          </w:p>
        </w:tc>
        <w:tc>
          <w:tcPr>
            <w:tcW w:w="1692" w:type="pct"/>
            <w:vMerge/>
            <w:vAlign w:val="center"/>
          </w:tcPr>
          <w:p w14:paraId="777787C9" w14:textId="77777777" w:rsidR="005911B0" w:rsidRPr="00286C4A" w:rsidRDefault="005911B0" w:rsidP="00286C4A">
            <w:pPr>
              <w:jc w:val="center"/>
              <w:rPr>
                <w:rFonts w:ascii="Times New Roman" w:hAnsi="Times New Roman" w:cs="Times New Roman"/>
                <w:b/>
                <w:color w:val="000000"/>
              </w:rPr>
            </w:pPr>
          </w:p>
        </w:tc>
      </w:tr>
    </w:tbl>
    <w:p w14:paraId="25A3F575" w14:textId="77777777" w:rsidR="005911B0" w:rsidRPr="00286C4A" w:rsidRDefault="005911B0" w:rsidP="00A82287">
      <w:pPr>
        <w:pStyle w:val="NormalWeb"/>
        <w:spacing w:afterAutospacing="0"/>
        <w:jc w:val="both"/>
        <w:rPr>
          <w:sz w:val="22"/>
          <w:szCs w:val="22"/>
        </w:rPr>
      </w:pPr>
    </w:p>
    <w:p w14:paraId="1E0C5316" w14:textId="77777777" w:rsidR="00E13981" w:rsidRPr="00286C4A" w:rsidRDefault="00E13981" w:rsidP="00E13981">
      <w:pPr>
        <w:pStyle w:val="NormalWeb"/>
        <w:spacing w:afterAutospacing="0"/>
        <w:jc w:val="both"/>
        <w:rPr>
          <w:sz w:val="22"/>
          <w:szCs w:val="22"/>
        </w:rPr>
      </w:pPr>
    </w:p>
    <w:p w14:paraId="59DC34B4" w14:textId="77777777" w:rsidR="00E13981" w:rsidRPr="00286C4A" w:rsidRDefault="00E13981">
      <w:pPr>
        <w:rPr>
          <w:rFonts w:ascii="Times New Roman" w:hAnsi="Times New Roman" w:cs="Times New Roman"/>
        </w:rPr>
      </w:pPr>
    </w:p>
    <w:sectPr w:rsidR="00E13981" w:rsidRPr="00286C4A">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Swati Arora" w:date="2020-03-03T13:40:00Z" w:initials="SA">
    <w:p w14:paraId="43798723" w14:textId="77777777" w:rsidR="00EF6085" w:rsidRDefault="00EF6085">
      <w:pPr>
        <w:pStyle w:val="CommentText"/>
      </w:pPr>
      <w:r>
        <w:rPr>
          <w:rStyle w:val="CommentReference"/>
        </w:rPr>
        <w:annotationRef/>
      </w:r>
      <w:r>
        <w:t xml:space="preserve">Combine all chosen declarations </w:t>
      </w:r>
      <w:r w:rsidR="00D57DD0">
        <w:t xml:space="preserve">and place them at the end in a section after proposal form has been submitted. </w:t>
      </w:r>
      <w:r w:rsidR="00614717">
        <w:t xml:space="preserve">Name: Declarations. </w:t>
      </w:r>
      <w:r w:rsidR="00D57DD0">
        <w:t>Also, for all chosen declarations provide only check boxes.</w:t>
      </w:r>
      <w:r w:rsidR="006C4FAF">
        <w:t xml:space="preserve"> Form should not proceed unless all check boxes are accepted. </w:t>
      </w:r>
    </w:p>
  </w:comment>
  <w:comment w:id="1" w:author="Swati Arora" w:date="2020-03-03T13:44:00Z" w:initials="SA">
    <w:p w14:paraId="2842286D" w14:textId="77777777" w:rsidR="00A11A56" w:rsidRDefault="00A11A56">
      <w:pPr>
        <w:pStyle w:val="CommentText"/>
      </w:pPr>
      <w:r>
        <w:rPr>
          <w:rStyle w:val="CommentReference"/>
        </w:rPr>
        <w:annotationRef/>
      </w:r>
      <w:r>
        <w:t>Not required</w:t>
      </w:r>
    </w:p>
  </w:comment>
  <w:comment w:id="2" w:author="Swati Arora" w:date="2020-03-03T13:45:00Z" w:initials="SA">
    <w:p w14:paraId="0D15A7DB" w14:textId="77777777" w:rsidR="00FA633E" w:rsidRDefault="00FA633E">
      <w:pPr>
        <w:pStyle w:val="CommentText"/>
      </w:pPr>
      <w:r>
        <w:rPr>
          <w:rStyle w:val="CommentReference"/>
        </w:rPr>
        <w:annotationRef/>
      </w:r>
      <w:r>
        <w:t>Not required</w:t>
      </w:r>
    </w:p>
  </w:comment>
  <w:comment w:id="3" w:author="Swati Arora" w:date="2020-03-03T13:45:00Z" w:initials="SA">
    <w:p w14:paraId="12D53043" w14:textId="77777777" w:rsidR="00FA633E" w:rsidRDefault="00FA633E">
      <w:pPr>
        <w:pStyle w:val="CommentText"/>
      </w:pPr>
      <w:r>
        <w:rPr>
          <w:rStyle w:val="CommentReference"/>
        </w:rPr>
        <w:annotationRef/>
      </w:r>
      <w:r>
        <w:t>Not required</w:t>
      </w:r>
    </w:p>
  </w:comment>
  <w:comment w:id="4" w:author="Swati Arora" w:date="2020-03-03T13:45:00Z" w:initials="SA">
    <w:p w14:paraId="17A93A8E" w14:textId="77777777" w:rsidR="00FA633E" w:rsidRDefault="00FA633E">
      <w:pPr>
        <w:pStyle w:val="CommentText"/>
      </w:pPr>
      <w:r>
        <w:rPr>
          <w:rStyle w:val="CommentReference"/>
        </w:rPr>
        <w:annotationRef/>
      </w:r>
      <w:r>
        <w:t>Not required</w:t>
      </w:r>
    </w:p>
  </w:comment>
  <w:comment w:id="5" w:author="Swati Arora" w:date="2020-03-03T13:45:00Z" w:initials="SA">
    <w:p w14:paraId="5238269D" w14:textId="77777777" w:rsidR="00FA633E" w:rsidRDefault="00FA633E">
      <w:pPr>
        <w:pStyle w:val="CommentText"/>
      </w:pPr>
      <w:r>
        <w:rPr>
          <w:rStyle w:val="CommentReference"/>
        </w:rPr>
        <w:annotationRef/>
      </w:r>
      <w:r>
        <w:t>Not required</w:t>
      </w:r>
    </w:p>
  </w:comment>
  <w:comment w:id="14" w:author="Swati Arora" w:date="2020-03-03T13:47:00Z" w:initials="SA">
    <w:p w14:paraId="4F2E2462" w14:textId="77777777" w:rsidR="00BF0A53" w:rsidRDefault="00BF0A53">
      <w:pPr>
        <w:pStyle w:val="CommentText"/>
      </w:pPr>
      <w:r>
        <w:rPr>
          <w:rStyle w:val="CommentReference"/>
        </w:rPr>
        <w:annotationRef/>
      </w:r>
      <w:r>
        <w:t>Not required</w:t>
      </w:r>
    </w:p>
  </w:comment>
  <w:comment w:id="20" w:author="Swati Arora" w:date="2020-03-03T13:54:00Z" w:initials="SA">
    <w:p w14:paraId="3836AB27" w14:textId="77777777" w:rsidR="00603DE7" w:rsidRDefault="00603DE7">
      <w:pPr>
        <w:pStyle w:val="CommentText"/>
      </w:pPr>
      <w:r>
        <w:rPr>
          <w:rStyle w:val="CommentReference"/>
        </w:rPr>
        <w:annotationRef/>
      </w:r>
      <w:r>
        <w:t>Not required</w:t>
      </w:r>
    </w:p>
  </w:comment>
  <w:comment w:id="21" w:author="Swati Arora" w:date="2020-03-03T13:55:00Z" w:initials="SA">
    <w:p w14:paraId="2450D20F" w14:textId="77777777" w:rsidR="004D0D6A" w:rsidRDefault="004D0D6A">
      <w:pPr>
        <w:pStyle w:val="CommentText"/>
      </w:pPr>
      <w:r>
        <w:rPr>
          <w:rStyle w:val="CommentReference"/>
        </w:rPr>
        <w:annotationRef/>
      </w:r>
      <w:r>
        <w:t>Not required</w:t>
      </w:r>
    </w:p>
  </w:comment>
  <w:comment w:id="22" w:author="Swati Arora" w:date="2020-03-03T13:56:00Z" w:initials="SA">
    <w:p w14:paraId="4B974996" w14:textId="77777777" w:rsidR="004D0D6A" w:rsidRDefault="004D0D6A">
      <w:pPr>
        <w:pStyle w:val="CommentText"/>
      </w:pPr>
      <w:r>
        <w:rPr>
          <w:rStyle w:val="CommentReference"/>
        </w:rPr>
        <w:annotationRef/>
      </w:r>
      <w:r>
        <w:t>Not required</w:t>
      </w:r>
    </w:p>
  </w:comment>
  <w:comment w:id="23" w:author="Swati Arora" w:date="2020-03-03T13:56:00Z" w:initials="SA">
    <w:p w14:paraId="05EEEBEB" w14:textId="77777777" w:rsidR="00633447" w:rsidRDefault="00633447">
      <w:pPr>
        <w:pStyle w:val="CommentText"/>
      </w:pPr>
      <w:r>
        <w:rPr>
          <w:rStyle w:val="CommentReference"/>
        </w:rPr>
        <w:annotationRef/>
      </w:r>
      <w:r>
        <w:t>Not required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3798723" w15:done="0"/>
  <w15:commentEx w15:paraId="2842286D" w15:done="0"/>
  <w15:commentEx w15:paraId="0D15A7DB" w15:done="0"/>
  <w15:commentEx w15:paraId="12D53043" w15:done="0"/>
  <w15:commentEx w15:paraId="17A93A8E" w15:done="0"/>
  <w15:commentEx w15:paraId="5238269D" w15:done="0"/>
  <w15:commentEx w15:paraId="4F2E2462" w15:done="0"/>
  <w15:commentEx w15:paraId="3836AB27" w15:done="0"/>
  <w15:commentEx w15:paraId="2450D20F" w15:done="0"/>
  <w15:commentEx w15:paraId="4B974996" w15:done="0"/>
  <w15:commentEx w15:paraId="05EEEBE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3798723" w16cid:durableId="2208DCC5"/>
  <w16cid:commentId w16cid:paraId="2842286D" w16cid:durableId="2208DDD6"/>
  <w16cid:commentId w16cid:paraId="0D15A7DB" w16cid:durableId="2208DDEA"/>
  <w16cid:commentId w16cid:paraId="12D53043" w16cid:durableId="2208DDF2"/>
  <w16cid:commentId w16cid:paraId="17A93A8E" w16cid:durableId="2208DE0A"/>
  <w16cid:commentId w16cid:paraId="5238269D" w16cid:durableId="2208DE13"/>
  <w16cid:commentId w16cid:paraId="4F2E2462" w16cid:durableId="2208DE7A"/>
  <w16cid:commentId w16cid:paraId="3836AB27" w16cid:durableId="2208E008"/>
  <w16cid:commentId w16cid:paraId="2450D20F" w16cid:durableId="2208E06F"/>
  <w16cid:commentId w16cid:paraId="4B974996" w16cid:durableId="2208E078"/>
  <w16cid:commentId w16cid:paraId="05EEEBEB" w16cid:durableId="2208E08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4546187"/>
    <w:multiLevelType w:val="hybridMultilevel"/>
    <w:tmpl w:val="CD6C64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wati Arora">
    <w15:presenceInfo w15:providerId="None" w15:userId="Swati Aror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85A"/>
    <w:rsid w:val="00040614"/>
    <w:rsid w:val="00044A26"/>
    <w:rsid w:val="0004772A"/>
    <w:rsid w:val="00154331"/>
    <w:rsid w:val="002251D1"/>
    <w:rsid w:val="0028689D"/>
    <w:rsid w:val="00286C4A"/>
    <w:rsid w:val="002976C3"/>
    <w:rsid w:val="002C4158"/>
    <w:rsid w:val="00387DAA"/>
    <w:rsid w:val="003A585A"/>
    <w:rsid w:val="00444375"/>
    <w:rsid w:val="004D0D6A"/>
    <w:rsid w:val="0053569B"/>
    <w:rsid w:val="005911B0"/>
    <w:rsid w:val="00603DE7"/>
    <w:rsid w:val="00614717"/>
    <w:rsid w:val="00633447"/>
    <w:rsid w:val="006C4FAF"/>
    <w:rsid w:val="007B3823"/>
    <w:rsid w:val="008A1A02"/>
    <w:rsid w:val="008F40D3"/>
    <w:rsid w:val="0095250C"/>
    <w:rsid w:val="00A11A56"/>
    <w:rsid w:val="00A23F3D"/>
    <w:rsid w:val="00A82287"/>
    <w:rsid w:val="00AC6695"/>
    <w:rsid w:val="00BC7776"/>
    <w:rsid w:val="00BF0A53"/>
    <w:rsid w:val="00C62284"/>
    <w:rsid w:val="00D55317"/>
    <w:rsid w:val="00D57DD0"/>
    <w:rsid w:val="00D97D90"/>
    <w:rsid w:val="00E11C3E"/>
    <w:rsid w:val="00E13981"/>
    <w:rsid w:val="00EF6085"/>
    <w:rsid w:val="00F85CFD"/>
    <w:rsid w:val="00FA63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53"/>
    <o:shapelayout v:ext="edit">
      <o:idmap v:ext="edit" data="1"/>
    </o:shapelayout>
  </w:shapeDefaults>
  <w:decimalSymbol w:val="."/>
  <w:listSeparator w:val=","/>
  <w14:docId w14:val="5C9E948C"/>
  <w15:docId w15:val="{9E69A7B9-172B-4D18-AEAA-1F99B207B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A585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A585A"/>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3A585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require-field">
    <w:name w:val="require-field"/>
    <w:basedOn w:val="DefaultParagraphFont"/>
    <w:rsid w:val="003A585A"/>
  </w:style>
  <w:style w:type="table" w:styleId="TableGrid">
    <w:name w:val="Table Grid"/>
    <w:basedOn w:val="TableNormal"/>
    <w:uiPriority w:val="39"/>
    <w:rsid w:val="008F40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 Grid10"/>
    <w:basedOn w:val="TableNormal"/>
    <w:next w:val="TableGrid"/>
    <w:uiPriority w:val="39"/>
    <w:rsid w:val="00D97D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286C4A"/>
    <w:rPr>
      <w:b/>
      <w:bCs/>
    </w:rPr>
  </w:style>
  <w:style w:type="character" w:styleId="CommentReference">
    <w:name w:val="annotation reference"/>
    <w:basedOn w:val="DefaultParagraphFont"/>
    <w:uiPriority w:val="99"/>
    <w:semiHidden/>
    <w:unhideWhenUsed/>
    <w:rsid w:val="00EF6085"/>
    <w:rPr>
      <w:sz w:val="16"/>
      <w:szCs w:val="16"/>
    </w:rPr>
  </w:style>
  <w:style w:type="paragraph" w:styleId="CommentText">
    <w:name w:val="annotation text"/>
    <w:basedOn w:val="Normal"/>
    <w:link w:val="CommentTextChar"/>
    <w:uiPriority w:val="99"/>
    <w:semiHidden/>
    <w:unhideWhenUsed/>
    <w:rsid w:val="00EF6085"/>
    <w:pPr>
      <w:spacing w:line="240" w:lineRule="auto"/>
    </w:pPr>
    <w:rPr>
      <w:sz w:val="20"/>
      <w:szCs w:val="20"/>
    </w:rPr>
  </w:style>
  <w:style w:type="character" w:customStyle="1" w:styleId="CommentTextChar">
    <w:name w:val="Comment Text Char"/>
    <w:basedOn w:val="DefaultParagraphFont"/>
    <w:link w:val="CommentText"/>
    <w:uiPriority w:val="99"/>
    <w:semiHidden/>
    <w:rsid w:val="00EF6085"/>
    <w:rPr>
      <w:sz w:val="20"/>
      <w:szCs w:val="20"/>
    </w:rPr>
  </w:style>
  <w:style w:type="paragraph" w:styleId="CommentSubject">
    <w:name w:val="annotation subject"/>
    <w:basedOn w:val="CommentText"/>
    <w:next w:val="CommentText"/>
    <w:link w:val="CommentSubjectChar"/>
    <w:uiPriority w:val="99"/>
    <w:semiHidden/>
    <w:unhideWhenUsed/>
    <w:rsid w:val="00EF6085"/>
    <w:rPr>
      <w:b/>
      <w:bCs/>
    </w:rPr>
  </w:style>
  <w:style w:type="character" w:customStyle="1" w:styleId="CommentSubjectChar">
    <w:name w:val="Comment Subject Char"/>
    <w:basedOn w:val="CommentTextChar"/>
    <w:link w:val="CommentSubject"/>
    <w:uiPriority w:val="99"/>
    <w:semiHidden/>
    <w:rsid w:val="00EF6085"/>
    <w:rPr>
      <w:b/>
      <w:bCs/>
      <w:sz w:val="20"/>
      <w:szCs w:val="20"/>
    </w:rPr>
  </w:style>
  <w:style w:type="paragraph" w:styleId="BalloonText">
    <w:name w:val="Balloon Text"/>
    <w:basedOn w:val="Normal"/>
    <w:link w:val="BalloonTextChar"/>
    <w:uiPriority w:val="99"/>
    <w:semiHidden/>
    <w:unhideWhenUsed/>
    <w:rsid w:val="00EF608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608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8241987">
      <w:bodyDiv w:val="1"/>
      <w:marLeft w:val="0"/>
      <w:marRight w:val="0"/>
      <w:marTop w:val="0"/>
      <w:marBottom w:val="0"/>
      <w:divBdr>
        <w:top w:val="none" w:sz="0" w:space="0" w:color="auto"/>
        <w:left w:val="none" w:sz="0" w:space="0" w:color="auto"/>
        <w:bottom w:val="none" w:sz="0" w:space="0" w:color="auto"/>
        <w:right w:val="none" w:sz="0" w:space="0" w:color="auto"/>
      </w:divBdr>
      <w:divsChild>
        <w:div w:id="498270930">
          <w:marLeft w:val="0"/>
          <w:marRight w:val="0"/>
          <w:marTop w:val="0"/>
          <w:marBottom w:val="0"/>
          <w:divBdr>
            <w:top w:val="none" w:sz="0" w:space="0" w:color="auto"/>
            <w:left w:val="none" w:sz="0" w:space="0" w:color="auto"/>
            <w:bottom w:val="none" w:sz="0" w:space="0" w:color="auto"/>
            <w:right w:val="none" w:sz="0" w:space="0" w:color="auto"/>
          </w:divBdr>
        </w:div>
        <w:div w:id="936401199">
          <w:marLeft w:val="0"/>
          <w:marRight w:val="0"/>
          <w:marTop w:val="0"/>
          <w:marBottom w:val="0"/>
          <w:divBdr>
            <w:top w:val="none" w:sz="0" w:space="0" w:color="auto"/>
            <w:left w:val="none" w:sz="0" w:space="0" w:color="auto"/>
            <w:bottom w:val="none" w:sz="0" w:space="0" w:color="auto"/>
            <w:right w:val="none" w:sz="0" w:space="0" w:color="auto"/>
          </w:divBdr>
        </w:div>
        <w:div w:id="2073768060">
          <w:marLeft w:val="0"/>
          <w:marRight w:val="0"/>
          <w:marTop w:val="0"/>
          <w:marBottom w:val="0"/>
          <w:divBdr>
            <w:top w:val="none" w:sz="0" w:space="0" w:color="auto"/>
            <w:left w:val="none" w:sz="0" w:space="0" w:color="auto"/>
            <w:bottom w:val="none" w:sz="0" w:space="0" w:color="auto"/>
            <w:right w:val="none" w:sz="0" w:space="0" w:color="auto"/>
          </w:divBdr>
        </w:div>
        <w:div w:id="670564378">
          <w:marLeft w:val="0"/>
          <w:marRight w:val="0"/>
          <w:marTop w:val="0"/>
          <w:marBottom w:val="0"/>
          <w:divBdr>
            <w:top w:val="none" w:sz="0" w:space="0" w:color="auto"/>
            <w:left w:val="none" w:sz="0" w:space="0" w:color="auto"/>
            <w:bottom w:val="none" w:sz="0" w:space="0" w:color="auto"/>
            <w:right w:val="none" w:sz="0" w:space="0" w:color="auto"/>
          </w:divBdr>
        </w:div>
        <w:div w:id="1843272359">
          <w:marLeft w:val="0"/>
          <w:marRight w:val="0"/>
          <w:marTop w:val="0"/>
          <w:marBottom w:val="0"/>
          <w:divBdr>
            <w:top w:val="none" w:sz="0" w:space="0" w:color="auto"/>
            <w:left w:val="none" w:sz="0" w:space="0" w:color="auto"/>
            <w:bottom w:val="none" w:sz="0" w:space="0" w:color="auto"/>
            <w:right w:val="none" w:sz="0" w:space="0" w:color="auto"/>
          </w:divBdr>
        </w:div>
        <w:div w:id="77874164">
          <w:marLeft w:val="0"/>
          <w:marRight w:val="0"/>
          <w:marTop w:val="0"/>
          <w:marBottom w:val="0"/>
          <w:divBdr>
            <w:top w:val="none" w:sz="0" w:space="0" w:color="auto"/>
            <w:left w:val="none" w:sz="0" w:space="0" w:color="auto"/>
            <w:bottom w:val="none" w:sz="0" w:space="0" w:color="auto"/>
            <w:right w:val="none" w:sz="0" w:space="0" w:color="auto"/>
          </w:divBdr>
        </w:div>
      </w:divsChild>
    </w:div>
    <w:div w:id="545412054">
      <w:bodyDiv w:val="1"/>
      <w:marLeft w:val="0"/>
      <w:marRight w:val="0"/>
      <w:marTop w:val="0"/>
      <w:marBottom w:val="0"/>
      <w:divBdr>
        <w:top w:val="none" w:sz="0" w:space="0" w:color="auto"/>
        <w:left w:val="none" w:sz="0" w:space="0" w:color="auto"/>
        <w:bottom w:val="none" w:sz="0" w:space="0" w:color="auto"/>
        <w:right w:val="none" w:sz="0" w:space="0" w:color="auto"/>
      </w:divBdr>
      <w:divsChild>
        <w:div w:id="988284331">
          <w:marLeft w:val="0"/>
          <w:marRight w:val="0"/>
          <w:marTop w:val="90"/>
          <w:marBottom w:val="0"/>
          <w:divBdr>
            <w:top w:val="none" w:sz="0" w:space="0" w:color="auto"/>
            <w:left w:val="none" w:sz="0" w:space="0" w:color="auto"/>
            <w:bottom w:val="none" w:sz="0" w:space="0" w:color="auto"/>
            <w:right w:val="none" w:sz="0" w:space="0" w:color="auto"/>
          </w:divBdr>
        </w:div>
        <w:div w:id="1618026969">
          <w:marLeft w:val="0"/>
          <w:marRight w:val="0"/>
          <w:marTop w:val="90"/>
          <w:marBottom w:val="0"/>
          <w:divBdr>
            <w:top w:val="none" w:sz="0" w:space="0" w:color="auto"/>
            <w:left w:val="none" w:sz="0" w:space="0" w:color="auto"/>
            <w:bottom w:val="none" w:sz="0" w:space="0" w:color="auto"/>
            <w:right w:val="none" w:sz="0" w:space="0" w:color="auto"/>
          </w:divBdr>
          <w:divsChild>
            <w:div w:id="1008483298">
              <w:marLeft w:val="218"/>
              <w:marRight w:val="218"/>
              <w:marTop w:val="0"/>
              <w:marBottom w:val="0"/>
              <w:divBdr>
                <w:top w:val="none" w:sz="0" w:space="0" w:color="auto"/>
                <w:left w:val="none" w:sz="0" w:space="0" w:color="auto"/>
                <w:bottom w:val="none" w:sz="0" w:space="0" w:color="auto"/>
                <w:right w:val="none" w:sz="0" w:space="0" w:color="auto"/>
              </w:divBdr>
              <w:divsChild>
                <w:div w:id="638145743">
                  <w:marLeft w:val="0"/>
                  <w:marRight w:val="0"/>
                  <w:marTop w:val="90"/>
                  <w:marBottom w:val="0"/>
                  <w:divBdr>
                    <w:top w:val="none" w:sz="0" w:space="0" w:color="auto"/>
                    <w:left w:val="none" w:sz="0" w:space="0" w:color="auto"/>
                    <w:bottom w:val="none" w:sz="0" w:space="0" w:color="auto"/>
                    <w:right w:val="none" w:sz="0" w:space="0" w:color="auto"/>
                  </w:divBdr>
                  <w:divsChild>
                    <w:div w:id="1569026527">
                      <w:marLeft w:val="0"/>
                      <w:marRight w:val="0"/>
                      <w:marTop w:val="0"/>
                      <w:marBottom w:val="75"/>
                      <w:divBdr>
                        <w:top w:val="none" w:sz="0" w:space="0" w:color="auto"/>
                        <w:left w:val="none" w:sz="0" w:space="0" w:color="auto"/>
                        <w:bottom w:val="none" w:sz="0" w:space="0" w:color="auto"/>
                        <w:right w:val="none" w:sz="0" w:space="0" w:color="auto"/>
                      </w:divBdr>
                      <w:divsChild>
                        <w:div w:id="2043087655">
                          <w:marLeft w:val="0"/>
                          <w:marRight w:val="0"/>
                          <w:marTop w:val="0"/>
                          <w:marBottom w:val="0"/>
                          <w:divBdr>
                            <w:top w:val="none" w:sz="0" w:space="0" w:color="auto"/>
                            <w:left w:val="none" w:sz="0" w:space="0" w:color="auto"/>
                            <w:bottom w:val="none" w:sz="0" w:space="0" w:color="auto"/>
                            <w:right w:val="none" w:sz="0" w:space="0" w:color="auto"/>
                          </w:divBdr>
                          <w:divsChild>
                            <w:div w:id="209341325">
                              <w:marLeft w:val="75"/>
                              <w:marRight w:val="75"/>
                              <w:marTop w:val="0"/>
                              <w:marBottom w:val="0"/>
                              <w:divBdr>
                                <w:top w:val="none" w:sz="0" w:space="0" w:color="auto"/>
                                <w:left w:val="none" w:sz="0" w:space="0" w:color="auto"/>
                                <w:bottom w:val="none" w:sz="0" w:space="0" w:color="auto"/>
                                <w:right w:val="none" w:sz="0" w:space="0" w:color="auto"/>
                              </w:divBdr>
                            </w:div>
                            <w:div w:id="1129058043">
                              <w:marLeft w:val="0"/>
                              <w:marRight w:val="0"/>
                              <w:marTop w:val="0"/>
                              <w:marBottom w:val="75"/>
                              <w:divBdr>
                                <w:top w:val="none" w:sz="0" w:space="0" w:color="auto"/>
                                <w:left w:val="none" w:sz="0" w:space="0" w:color="auto"/>
                                <w:bottom w:val="none" w:sz="0" w:space="0" w:color="auto"/>
                                <w:right w:val="none" w:sz="0" w:space="0" w:color="auto"/>
                              </w:divBdr>
                              <w:divsChild>
                                <w:div w:id="121654640">
                                  <w:marLeft w:val="75"/>
                                  <w:marRight w:val="75"/>
                                  <w:marTop w:val="0"/>
                                  <w:marBottom w:val="0"/>
                                  <w:divBdr>
                                    <w:top w:val="none" w:sz="0" w:space="0" w:color="auto"/>
                                    <w:left w:val="none" w:sz="0" w:space="0" w:color="auto"/>
                                    <w:bottom w:val="none" w:sz="0" w:space="0" w:color="auto"/>
                                    <w:right w:val="none" w:sz="0" w:space="0" w:color="auto"/>
                                  </w:divBdr>
                                </w:div>
                                <w:div w:id="1305040760">
                                  <w:marLeft w:val="75"/>
                                  <w:marRight w:val="75"/>
                                  <w:marTop w:val="0"/>
                                  <w:marBottom w:val="0"/>
                                  <w:divBdr>
                                    <w:top w:val="none" w:sz="0" w:space="0" w:color="auto"/>
                                    <w:left w:val="none" w:sz="0" w:space="0" w:color="auto"/>
                                    <w:bottom w:val="none" w:sz="0" w:space="0" w:color="auto"/>
                                    <w:right w:val="none" w:sz="0" w:space="0" w:color="auto"/>
                                  </w:divBdr>
                                </w:div>
                              </w:divsChild>
                            </w:div>
                            <w:div w:id="878935790">
                              <w:marLeft w:val="0"/>
                              <w:marRight w:val="0"/>
                              <w:marTop w:val="0"/>
                              <w:marBottom w:val="75"/>
                              <w:divBdr>
                                <w:top w:val="none" w:sz="0" w:space="0" w:color="auto"/>
                                <w:left w:val="none" w:sz="0" w:space="0" w:color="auto"/>
                                <w:bottom w:val="none" w:sz="0" w:space="0" w:color="auto"/>
                                <w:right w:val="none" w:sz="0" w:space="0" w:color="auto"/>
                              </w:divBdr>
                              <w:divsChild>
                                <w:div w:id="917516947">
                                  <w:marLeft w:val="75"/>
                                  <w:marRight w:val="75"/>
                                  <w:marTop w:val="0"/>
                                  <w:marBottom w:val="0"/>
                                  <w:divBdr>
                                    <w:top w:val="none" w:sz="0" w:space="0" w:color="auto"/>
                                    <w:left w:val="none" w:sz="0" w:space="0" w:color="auto"/>
                                    <w:bottom w:val="none" w:sz="0" w:space="0" w:color="auto"/>
                                    <w:right w:val="none" w:sz="0" w:space="0" w:color="auto"/>
                                  </w:divBdr>
                                </w:div>
                                <w:div w:id="1048723845">
                                  <w:marLeft w:val="75"/>
                                  <w:marRight w:val="75"/>
                                  <w:marTop w:val="0"/>
                                  <w:marBottom w:val="0"/>
                                  <w:divBdr>
                                    <w:top w:val="none" w:sz="0" w:space="0" w:color="auto"/>
                                    <w:left w:val="none" w:sz="0" w:space="0" w:color="auto"/>
                                    <w:bottom w:val="none" w:sz="0" w:space="0" w:color="auto"/>
                                    <w:right w:val="none" w:sz="0" w:space="0" w:color="auto"/>
                                  </w:divBdr>
                                </w:div>
                              </w:divsChild>
                            </w:div>
                            <w:div w:id="303850078">
                              <w:marLeft w:val="0"/>
                              <w:marRight w:val="0"/>
                              <w:marTop w:val="0"/>
                              <w:marBottom w:val="75"/>
                              <w:divBdr>
                                <w:top w:val="none" w:sz="0" w:space="0" w:color="auto"/>
                                <w:left w:val="none" w:sz="0" w:space="0" w:color="auto"/>
                                <w:bottom w:val="none" w:sz="0" w:space="0" w:color="auto"/>
                                <w:right w:val="none" w:sz="0" w:space="0" w:color="auto"/>
                              </w:divBdr>
                              <w:divsChild>
                                <w:div w:id="518079680">
                                  <w:marLeft w:val="75"/>
                                  <w:marRight w:val="75"/>
                                  <w:marTop w:val="0"/>
                                  <w:marBottom w:val="0"/>
                                  <w:divBdr>
                                    <w:top w:val="none" w:sz="0" w:space="0" w:color="auto"/>
                                    <w:left w:val="none" w:sz="0" w:space="0" w:color="auto"/>
                                    <w:bottom w:val="none" w:sz="0" w:space="0" w:color="auto"/>
                                    <w:right w:val="none" w:sz="0" w:space="0" w:color="auto"/>
                                  </w:divBdr>
                                </w:div>
                                <w:div w:id="165940979">
                                  <w:marLeft w:val="75"/>
                                  <w:marRight w:val="75"/>
                                  <w:marTop w:val="0"/>
                                  <w:marBottom w:val="0"/>
                                  <w:divBdr>
                                    <w:top w:val="none" w:sz="0" w:space="0" w:color="auto"/>
                                    <w:left w:val="none" w:sz="0" w:space="0" w:color="auto"/>
                                    <w:bottom w:val="none" w:sz="0" w:space="0" w:color="auto"/>
                                    <w:right w:val="none" w:sz="0" w:space="0" w:color="auto"/>
                                  </w:divBdr>
                                </w:div>
                              </w:divsChild>
                            </w:div>
                            <w:div w:id="2635330">
                              <w:marLeft w:val="0"/>
                              <w:marRight w:val="0"/>
                              <w:marTop w:val="0"/>
                              <w:marBottom w:val="75"/>
                              <w:divBdr>
                                <w:top w:val="none" w:sz="0" w:space="0" w:color="auto"/>
                                <w:left w:val="none" w:sz="0" w:space="0" w:color="auto"/>
                                <w:bottom w:val="none" w:sz="0" w:space="0" w:color="auto"/>
                                <w:right w:val="none" w:sz="0" w:space="0" w:color="auto"/>
                              </w:divBdr>
                              <w:divsChild>
                                <w:div w:id="1155684503">
                                  <w:marLeft w:val="75"/>
                                  <w:marRight w:val="75"/>
                                  <w:marTop w:val="0"/>
                                  <w:marBottom w:val="0"/>
                                  <w:divBdr>
                                    <w:top w:val="none" w:sz="0" w:space="0" w:color="auto"/>
                                    <w:left w:val="none" w:sz="0" w:space="0" w:color="auto"/>
                                    <w:bottom w:val="none" w:sz="0" w:space="0" w:color="auto"/>
                                    <w:right w:val="none" w:sz="0" w:space="0" w:color="auto"/>
                                  </w:divBdr>
                                </w:div>
                                <w:div w:id="689339701">
                                  <w:marLeft w:val="75"/>
                                  <w:marRight w:val="75"/>
                                  <w:marTop w:val="0"/>
                                  <w:marBottom w:val="0"/>
                                  <w:divBdr>
                                    <w:top w:val="none" w:sz="0" w:space="0" w:color="auto"/>
                                    <w:left w:val="none" w:sz="0" w:space="0" w:color="auto"/>
                                    <w:bottom w:val="none" w:sz="0" w:space="0" w:color="auto"/>
                                    <w:right w:val="none" w:sz="0" w:space="0" w:color="auto"/>
                                  </w:divBdr>
                                </w:div>
                              </w:divsChild>
                            </w:div>
                            <w:div w:id="125048052">
                              <w:marLeft w:val="0"/>
                              <w:marRight w:val="0"/>
                              <w:marTop w:val="0"/>
                              <w:marBottom w:val="75"/>
                              <w:divBdr>
                                <w:top w:val="none" w:sz="0" w:space="0" w:color="auto"/>
                                <w:left w:val="none" w:sz="0" w:space="0" w:color="auto"/>
                                <w:bottom w:val="none" w:sz="0" w:space="0" w:color="auto"/>
                                <w:right w:val="none" w:sz="0" w:space="0" w:color="auto"/>
                              </w:divBdr>
                              <w:divsChild>
                                <w:div w:id="572811162">
                                  <w:marLeft w:val="75"/>
                                  <w:marRight w:val="75"/>
                                  <w:marTop w:val="0"/>
                                  <w:marBottom w:val="0"/>
                                  <w:divBdr>
                                    <w:top w:val="none" w:sz="0" w:space="0" w:color="auto"/>
                                    <w:left w:val="none" w:sz="0" w:space="0" w:color="auto"/>
                                    <w:bottom w:val="none" w:sz="0" w:space="0" w:color="auto"/>
                                    <w:right w:val="none" w:sz="0" w:space="0" w:color="auto"/>
                                  </w:divBdr>
                                </w:div>
                                <w:div w:id="346031401">
                                  <w:marLeft w:val="75"/>
                                  <w:marRight w:val="75"/>
                                  <w:marTop w:val="0"/>
                                  <w:marBottom w:val="0"/>
                                  <w:divBdr>
                                    <w:top w:val="none" w:sz="0" w:space="0" w:color="auto"/>
                                    <w:left w:val="none" w:sz="0" w:space="0" w:color="auto"/>
                                    <w:bottom w:val="none" w:sz="0" w:space="0" w:color="auto"/>
                                    <w:right w:val="none" w:sz="0" w:space="0" w:color="auto"/>
                                  </w:divBdr>
                                </w:div>
                              </w:divsChild>
                            </w:div>
                            <w:div w:id="1765950386">
                              <w:marLeft w:val="75"/>
                              <w:marRight w:val="75"/>
                              <w:marTop w:val="0"/>
                              <w:marBottom w:val="0"/>
                              <w:divBdr>
                                <w:top w:val="none" w:sz="0" w:space="0" w:color="auto"/>
                                <w:left w:val="none" w:sz="0" w:space="0" w:color="auto"/>
                                <w:bottom w:val="none" w:sz="0" w:space="0" w:color="auto"/>
                                <w:right w:val="none" w:sz="0" w:space="0" w:color="auto"/>
                              </w:divBdr>
                            </w:div>
                            <w:div w:id="1519781441">
                              <w:marLeft w:val="0"/>
                              <w:marRight w:val="0"/>
                              <w:marTop w:val="90"/>
                              <w:marBottom w:val="0"/>
                              <w:divBdr>
                                <w:top w:val="none" w:sz="0" w:space="0" w:color="auto"/>
                                <w:left w:val="none" w:sz="0" w:space="0" w:color="auto"/>
                                <w:bottom w:val="none" w:sz="0" w:space="0" w:color="auto"/>
                                <w:right w:val="none" w:sz="0" w:space="0" w:color="auto"/>
                              </w:divBdr>
                              <w:divsChild>
                                <w:div w:id="186412648">
                                  <w:marLeft w:val="0"/>
                                  <w:marRight w:val="0"/>
                                  <w:marTop w:val="0"/>
                                  <w:marBottom w:val="0"/>
                                  <w:divBdr>
                                    <w:top w:val="none" w:sz="0" w:space="0" w:color="auto"/>
                                    <w:left w:val="none" w:sz="0" w:space="0" w:color="auto"/>
                                    <w:bottom w:val="none" w:sz="0" w:space="0" w:color="auto"/>
                                    <w:right w:val="none" w:sz="0" w:space="0" w:color="auto"/>
                                  </w:divBdr>
                                  <w:divsChild>
                                    <w:div w:id="693772987">
                                      <w:marLeft w:val="0"/>
                                      <w:marRight w:val="0"/>
                                      <w:marTop w:val="0"/>
                                      <w:marBottom w:val="75"/>
                                      <w:divBdr>
                                        <w:top w:val="none" w:sz="0" w:space="0" w:color="auto"/>
                                        <w:left w:val="none" w:sz="0" w:space="0" w:color="auto"/>
                                        <w:bottom w:val="none" w:sz="0" w:space="0" w:color="auto"/>
                                        <w:right w:val="none" w:sz="0" w:space="0" w:color="auto"/>
                                      </w:divBdr>
                                    </w:div>
                                    <w:div w:id="8332438">
                                      <w:marLeft w:val="0"/>
                                      <w:marRight w:val="0"/>
                                      <w:marTop w:val="0"/>
                                      <w:marBottom w:val="75"/>
                                      <w:divBdr>
                                        <w:top w:val="none" w:sz="0" w:space="0" w:color="auto"/>
                                        <w:left w:val="none" w:sz="0" w:space="0" w:color="auto"/>
                                        <w:bottom w:val="none" w:sz="0" w:space="0" w:color="auto"/>
                                        <w:right w:val="none" w:sz="0" w:space="0" w:color="auto"/>
                                      </w:divBdr>
                                    </w:div>
                                    <w:div w:id="726296837">
                                      <w:marLeft w:val="0"/>
                                      <w:marRight w:val="0"/>
                                      <w:marTop w:val="0"/>
                                      <w:marBottom w:val="75"/>
                                      <w:divBdr>
                                        <w:top w:val="none" w:sz="0" w:space="0" w:color="auto"/>
                                        <w:left w:val="none" w:sz="0" w:space="0" w:color="auto"/>
                                        <w:bottom w:val="none" w:sz="0" w:space="0" w:color="auto"/>
                                        <w:right w:val="none" w:sz="0" w:space="0" w:color="auto"/>
                                      </w:divBdr>
                                    </w:div>
                                    <w:div w:id="434835047">
                                      <w:marLeft w:val="0"/>
                                      <w:marRight w:val="0"/>
                                      <w:marTop w:val="0"/>
                                      <w:marBottom w:val="75"/>
                                      <w:divBdr>
                                        <w:top w:val="none" w:sz="0" w:space="0" w:color="auto"/>
                                        <w:left w:val="none" w:sz="0" w:space="0" w:color="auto"/>
                                        <w:bottom w:val="none" w:sz="0" w:space="0" w:color="auto"/>
                                        <w:right w:val="none" w:sz="0" w:space="0" w:color="auto"/>
                                      </w:divBdr>
                                    </w:div>
                                    <w:div w:id="309018049">
                                      <w:marLeft w:val="0"/>
                                      <w:marRight w:val="0"/>
                                      <w:marTop w:val="0"/>
                                      <w:marBottom w:val="75"/>
                                      <w:divBdr>
                                        <w:top w:val="none" w:sz="0" w:space="0" w:color="auto"/>
                                        <w:left w:val="none" w:sz="0" w:space="0" w:color="auto"/>
                                        <w:bottom w:val="none" w:sz="0" w:space="0" w:color="auto"/>
                                        <w:right w:val="none" w:sz="0" w:space="0" w:color="auto"/>
                                      </w:divBdr>
                                    </w:div>
                                    <w:div w:id="1004748421">
                                      <w:marLeft w:val="0"/>
                                      <w:marRight w:val="0"/>
                                      <w:marTop w:val="0"/>
                                      <w:marBottom w:val="75"/>
                                      <w:divBdr>
                                        <w:top w:val="none" w:sz="0" w:space="0" w:color="auto"/>
                                        <w:left w:val="none" w:sz="0" w:space="0" w:color="auto"/>
                                        <w:bottom w:val="none" w:sz="0" w:space="0" w:color="auto"/>
                                        <w:right w:val="none" w:sz="0" w:space="0" w:color="auto"/>
                                      </w:divBdr>
                                    </w:div>
                                    <w:div w:id="2077849970">
                                      <w:marLeft w:val="0"/>
                                      <w:marRight w:val="0"/>
                                      <w:marTop w:val="0"/>
                                      <w:marBottom w:val="75"/>
                                      <w:divBdr>
                                        <w:top w:val="none" w:sz="0" w:space="0" w:color="auto"/>
                                        <w:left w:val="none" w:sz="0" w:space="0" w:color="auto"/>
                                        <w:bottom w:val="none" w:sz="0" w:space="0" w:color="auto"/>
                                        <w:right w:val="none" w:sz="0" w:space="0" w:color="auto"/>
                                      </w:divBdr>
                                    </w:div>
                                    <w:div w:id="626349163">
                                      <w:marLeft w:val="0"/>
                                      <w:marRight w:val="0"/>
                                      <w:marTop w:val="0"/>
                                      <w:marBottom w:val="75"/>
                                      <w:divBdr>
                                        <w:top w:val="none" w:sz="0" w:space="0" w:color="auto"/>
                                        <w:left w:val="none" w:sz="0" w:space="0" w:color="auto"/>
                                        <w:bottom w:val="none" w:sz="0" w:space="0" w:color="auto"/>
                                        <w:right w:val="none" w:sz="0" w:space="0" w:color="auto"/>
                                      </w:divBdr>
                                    </w:div>
                                    <w:div w:id="528295554">
                                      <w:marLeft w:val="0"/>
                                      <w:marRight w:val="0"/>
                                      <w:marTop w:val="0"/>
                                      <w:marBottom w:val="75"/>
                                      <w:divBdr>
                                        <w:top w:val="none" w:sz="0" w:space="0" w:color="auto"/>
                                        <w:left w:val="none" w:sz="0" w:space="0" w:color="auto"/>
                                        <w:bottom w:val="none" w:sz="0" w:space="0" w:color="auto"/>
                                        <w:right w:val="none" w:sz="0" w:space="0" w:color="auto"/>
                                      </w:divBdr>
                                    </w:div>
                                    <w:div w:id="1408721769">
                                      <w:marLeft w:val="0"/>
                                      <w:marRight w:val="0"/>
                                      <w:marTop w:val="0"/>
                                      <w:marBottom w:val="75"/>
                                      <w:divBdr>
                                        <w:top w:val="none" w:sz="0" w:space="0" w:color="auto"/>
                                        <w:left w:val="none" w:sz="0" w:space="0" w:color="auto"/>
                                        <w:bottom w:val="none" w:sz="0" w:space="0" w:color="auto"/>
                                        <w:right w:val="none" w:sz="0" w:space="0" w:color="auto"/>
                                      </w:divBdr>
                                    </w:div>
                                    <w:div w:id="1254779982">
                                      <w:marLeft w:val="0"/>
                                      <w:marRight w:val="0"/>
                                      <w:marTop w:val="0"/>
                                      <w:marBottom w:val="75"/>
                                      <w:divBdr>
                                        <w:top w:val="none" w:sz="0" w:space="0" w:color="auto"/>
                                        <w:left w:val="none" w:sz="0" w:space="0" w:color="auto"/>
                                        <w:bottom w:val="none" w:sz="0" w:space="0" w:color="auto"/>
                                        <w:right w:val="none" w:sz="0" w:space="0" w:color="auto"/>
                                      </w:divBdr>
                                    </w:div>
                                    <w:div w:id="395473304">
                                      <w:marLeft w:val="0"/>
                                      <w:marRight w:val="0"/>
                                      <w:marTop w:val="0"/>
                                      <w:marBottom w:val="75"/>
                                      <w:divBdr>
                                        <w:top w:val="none" w:sz="0" w:space="0" w:color="auto"/>
                                        <w:left w:val="none" w:sz="0" w:space="0" w:color="auto"/>
                                        <w:bottom w:val="none" w:sz="0" w:space="0" w:color="auto"/>
                                        <w:right w:val="none" w:sz="0" w:space="0" w:color="auto"/>
                                      </w:divBdr>
                                    </w:div>
                                    <w:div w:id="1864706321">
                                      <w:marLeft w:val="0"/>
                                      <w:marRight w:val="0"/>
                                      <w:marTop w:val="0"/>
                                      <w:marBottom w:val="75"/>
                                      <w:divBdr>
                                        <w:top w:val="none" w:sz="0" w:space="0" w:color="auto"/>
                                        <w:left w:val="none" w:sz="0" w:space="0" w:color="auto"/>
                                        <w:bottom w:val="none" w:sz="0" w:space="0" w:color="auto"/>
                                        <w:right w:val="none" w:sz="0" w:space="0" w:color="auto"/>
                                      </w:divBdr>
                                    </w:div>
                                    <w:div w:id="95643088">
                                      <w:marLeft w:val="0"/>
                                      <w:marRight w:val="0"/>
                                      <w:marTop w:val="0"/>
                                      <w:marBottom w:val="75"/>
                                      <w:divBdr>
                                        <w:top w:val="none" w:sz="0" w:space="0" w:color="auto"/>
                                        <w:left w:val="none" w:sz="0" w:space="0" w:color="auto"/>
                                        <w:bottom w:val="none" w:sz="0" w:space="0" w:color="auto"/>
                                        <w:right w:val="none" w:sz="0" w:space="0" w:color="auto"/>
                                      </w:divBdr>
                                    </w:div>
                                  </w:divsChild>
                                </w:div>
                                <w:div w:id="688682562">
                                  <w:marLeft w:val="0"/>
                                  <w:marRight w:val="0"/>
                                  <w:marTop w:val="90"/>
                                  <w:marBottom w:val="0"/>
                                  <w:divBdr>
                                    <w:top w:val="none" w:sz="0" w:space="0" w:color="auto"/>
                                    <w:left w:val="none" w:sz="0" w:space="0" w:color="auto"/>
                                    <w:bottom w:val="none" w:sz="0" w:space="0" w:color="auto"/>
                                    <w:right w:val="none" w:sz="0" w:space="0" w:color="auto"/>
                                  </w:divBdr>
                                  <w:divsChild>
                                    <w:div w:id="1080785503">
                                      <w:marLeft w:val="0"/>
                                      <w:marRight w:val="0"/>
                                      <w:marTop w:val="0"/>
                                      <w:marBottom w:val="0"/>
                                      <w:divBdr>
                                        <w:top w:val="none" w:sz="0" w:space="0" w:color="auto"/>
                                        <w:left w:val="none" w:sz="0" w:space="0" w:color="auto"/>
                                        <w:bottom w:val="none" w:sz="0" w:space="0" w:color="auto"/>
                                        <w:right w:val="none" w:sz="0" w:space="0" w:color="auto"/>
                                      </w:divBdr>
                                      <w:divsChild>
                                        <w:div w:id="1985620785">
                                          <w:marLeft w:val="0"/>
                                          <w:marRight w:val="0"/>
                                          <w:marTop w:val="0"/>
                                          <w:marBottom w:val="75"/>
                                          <w:divBdr>
                                            <w:top w:val="none" w:sz="0" w:space="0" w:color="auto"/>
                                            <w:left w:val="none" w:sz="0" w:space="0" w:color="auto"/>
                                            <w:bottom w:val="none" w:sz="0" w:space="0" w:color="auto"/>
                                            <w:right w:val="none" w:sz="0" w:space="0" w:color="auto"/>
                                          </w:divBdr>
                                          <w:divsChild>
                                            <w:div w:id="575744995">
                                              <w:marLeft w:val="75"/>
                                              <w:marRight w:val="75"/>
                                              <w:marTop w:val="0"/>
                                              <w:marBottom w:val="0"/>
                                              <w:divBdr>
                                                <w:top w:val="none" w:sz="0" w:space="0" w:color="auto"/>
                                                <w:left w:val="none" w:sz="0" w:space="0" w:color="auto"/>
                                                <w:bottom w:val="none" w:sz="0" w:space="0" w:color="auto"/>
                                                <w:right w:val="none" w:sz="0" w:space="0" w:color="auto"/>
                                              </w:divBdr>
                                            </w:div>
                                            <w:div w:id="1042705439">
                                              <w:marLeft w:val="75"/>
                                              <w:marRight w:val="75"/>
                                              <w:marTop w:val="0"/>
                                              <w:marBottom w:val="0"/>
                                              <w:divBdr>
                                                <w:top w:val="none" w:sz="0" w:space="0" w:color="auto"/>
                                                <w:left w:val="none" w:sz="0" w:space="0" w:color="auto"/>
                                                <w:bottom w:val="none" w:sz="0" w:space="0" w:color="auto"/>
                                                <w:right w:val="none" w:sz="0" w:space="0" w:color="auto"/>
                                              </w:divBdr>
                                            </w:div>
                                          </w:divsChild>
                                        </w:div>
                                        <w:div w:id="1548951603">
                                          <w:marLeft w:val="0"/>
                                          <w:marRight w:val="0"/>
                                          <w:marTop w:val="0"/>
                                          <w:marBottom w:val="75"/>
                                          <w:divBdr>
                                            <w:top w:val="none" w:sz="0" w:space="0" w:color="auto"/>
                                            <w:left w:val="none" w:sz="0" w:space="0" w:color="auto"/>
                                            <w:bottom w:val="none" w:sz="0" w:space="0" w:color="auto"/>
                                            <w:right w:val="none" w:sz="0" w:space="0" w:color="auto"/>
                                          </w:divBdr>
                                          <w:divsChild>
                                            <w:div w:id="268704919">
                                              <w:marLeft w:val="75"/>
                                              <w:marRight w:val="75"/>
                                              <w:marTop w:val="0"/>
                                              <w:marBottom w:val="0"/>
                                              <w:divBdr>
                                                <w:top w:val="none" w:sz="0" w:space="0" w:color="auto"/>
                                                <w:left w:val="none" w:sz="0" w:space="0" w:color="auto"/>
                                                <w:bottom w:val="none" w:sz="0" w:space="0" w:color="auto"/>
                                                <w:right w:val="none" w:sz="0" w:space="0" w:color="auto"/>
                                              </w:divBdr>
                                            </w:div>
                                            <w:div w:id="1258640726">
                                              <w:marLeft w:val="75"/>
                                              <w:marRight w:val="75"/>
                                              <w:marTop w:val="0"/>
                                              <w:marBottom w:val="0"/>
                                              <w:divBdr>
                                                <w:top w:val="none" w:sz="0" w:space="0" w:color="auto"/>
                                                <w:left w:val="none" w:sz="0" w:space="0" w:color="auto"/>
                                                <w:bottom w:val="none" w:sz="0" w:space="0" w:color="auto"/>
                                                <w:right w:val="none" w:sz="0" w:space="0" w:color="auto"/>
                                              </w:divBdr>
                                            </w:div>
                                          </w:divsChild>
                                        </w:div>
                                        <w:div w:id="1526821027">
                                          <w:marLeft w:val="0"/>
                                          <w:marRight w:val="0"/>
                                          <w:marTop w:val="0"/>
                                          <w:marBottom w:val="75"/>
                                          <w:divBdr>
                                            <w:top w:val="none" w:sz="0" w:space="0" w:color="auto"/>
                                            <w:left w:val="none" w:sz="0" w:space="0" w:color="auto"/>
                                            <w:bottom w:val="none" w:sz="0" w:space="0" w:color="auto"/>
                                            <w:right w:val="none" w:sz="0" w:space="0" w:color="auto"/>
                                          </w:divBdr>
                                          <w:divsChild>
                                            <w:div w:id="1297755397">
                                              <w:marLeft w:val="75"/>
                                              <w:marRight w:val="75"/>
                                              <w:marTop w:val="0"/>
                                              <w:marBottom w:val="0"/>
                                              <w:divBdr>
                                                <w:top w:val="none" w:sz="0" w:space="0" w:color="auto"/>
                                                <w:left w:val="none" w:sz="0" w:space="0" w:color="auto"/>
                                                <w:bottom w:val="none" w:sz="0" w:space="0" w:color="auto"/>
                                                <w:right w:val="none" w:sz="0" w:space="0" w:color="auto"/>
                                              </w:divBdr>
                                            </w:div>
                                            <w:div w:id="603077225">
                                              <w:marLeft w:val="75"/>
                                              <w:marRight w:val="75"/>
                                              <w:marTop w:val="0"/>
                                              <w:marBottom w:val="0"/>
                                              <w:divBdr>
                                                <w:top w:val="none" w:sz="0" w:space="0" w:color="auto"/>
                                                <w:left w:val="none" w:sz="0" w:space="0" w:color="auto"/>
                                                <w:bottom w:val="none" w:sz="0" w:space="0" w:color="auto"/>
                                                <w:right w:val="none" w:sz="0" w:space="0" w:color="auto"/>
                                              </w:divBdr>
                                            </w:div>
                                          </w:divsChild>
                                        </w:div>
                                        <w:div w:id="826822713">
                                          <w:marLeft w:val="0"/>
                                          <w:marRight w:val="0"/>
                                          <w:marTop w:val="0"/>
                                          <w:marBottom w:val="75"/>
                                          <w:divBdr>
                                            <w:top w:val="none" w:sz="0" w:space="0" w:color="auto"/>
                                            <w:left w:val="none" w:sz="0" w:space="0" w:color="auto"/>
                                            <w:bottom w:val="none" w:sz="0" w:space="0" w:color="auto"/>
                                            <w:right w:val="none" w:sz="0" w:space="0" w:color="auto"/>
                                          </w:divBdr>
                                          <w:divsChild>
                                            <w:div w:id="914435538">
                                              <w:marLeft w:val="75"/>
                                              <w:marRight w:val="75"/>
                                              <w:marTop w:val="0"/>
                                              <w:marBottom w:val="0"/>
                                              <w:divBdr>
                                                <w:top w:val="none" w:sz="0" w:space="0" w:color="auto"/>
                                                <w:left w:val="none" w:sz="0" w:space="0" w:color="auto"/>
                                                <w:bottom w:val="none" w:sz="0" w:space="0" w:color="auto"/>
                                                <w:right w:val="none" w:sz="0" w:space="0" w:color="auto"/>
                                              </w:divBdr>
                                            </w:div>
                                            <w:div w:id="1561206410">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84925614">
      <w:bodyDiv w:val="1"/>
      <w:marLeft w:val="0"/>
      <w:marRight w:val="0"/>
      <w:marTop w:val="0"/>
      <w:marBottom w:val="0"/>
      <w:divBdr>
        <w:top w:val="none" w:sz="0" w:space="0" w:color="auto"/>
        <w:left w:val="none" w:sz="0" w:space="0" w:color="auto"/>
        <w:bottom w:val="none" w:sz="0" w:space="0" w:color="auto"/>
        <w:right w:val="none" w:sz="0" w:space="0" w:color="auto"/>
      </w:divBdr>
      <w:divsChild>
        <w:div w:id="1760100959">
          <w:marLeft w:val="0"/>
          <w:marRight w:val="0"/>
          <w:marTop w:val="0"/>
          <w:marBottom w:val="75"/>
          <w:divBdr>
            <w:top w:val="none" w:sz="0" w:space="0" w:color="auto"/>
            <w:left w:val="none" w:sz="0" w:space="0" w:color="auto"/>
            <w:bottom w:val="none" w:sz="0" w:space="0" w:color="auto"/>
            <w:right w:val="none" w:sz="0" w:space="0" w:color="auto"/>
          </w:divBdr>
          <w:divsChild>
            <w:div w:id="625550551">
              <w:marLeft w:val="0"/>
              <w:marRight w:val="0"/>
              <w:marTop w:val="0"/>
              <w:marBottom w:val="0"/>
              <w:divBdr>
                <w:top w:val="single" w:sz="6" w:space="0" w:color="AAAAAA"/>
                <w:left w:val="single" w:sz="6" w:space="0" w:color="AAAAAA"/>
                <w:bottom w:val="single" w:sz="6" w:space="0" w:color="AAAAAA"/>
                <w:right w:val="single" w:sz="6" w:space="0" w:color="AAAAAA"/>
              </w:divBdr>
            </w:div>
          </w:divsChild>
        </w:div>
        <w:div w:id="511798497">
          <w:marLeft w:val="0"/>
          <w:marRight w:val="0"/>
          <w:marTop w:val="0"/>
          <w:marBottom w:val="75"/>
          <w:divBdr>
            <w:top w:val="none" w:sz="0" w:space="0" w:color="auto"/>
            <w:left w:val="none" w:sz="0" w:space="0" w:color="auto"/>
            <w:bottom w:val="none" w:sz="0" w:space="0" w:color="auto"/>
            <w:right w:val="none" w:sz="0" w:space="0" w:color="auto"/>
          </w:divBdr>
          <w:divsChild>
            <w:div w:id="654921671">
              <w:marLeft w:val="0"/>
              <w:marRight w:val="0"/>
              <w:marTop w:val="0"/>
              <w:marBottom w:val="0"/>
              <w:divBdr>
                <w:top w:val="none" w:sz="0" w:space="0" w:color="auto"/>
                <w:left w:val="none" w:sz="0" w:space="0" w:color="auto"/>
                <w:bottom w:val="none" w:sz="0" w:space="0" w:color="auto"/>
                <w:right w:val="none" w:sz="0" w:space="0" w:color="auto"/>
              </w:divBdr>
              <w:divsChild>
                <w:div w:id="213386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927913">
      <w:bodyDiv w:val="1"/>
      <w:marLeft w:val="0"/>
      <w:marRight w:val="0"/>
      <w:marTop w:val="0"/>
      <w:marBottom w:val="0"/>
      <w:divBdr>
        <w:top w:val="none" w:sz="0" w:space="0" w:color="auto"/>
        <w:left w:val="none" w:sz="0" w:space="0" w:color="auto"/>
        <w:bottom w:val="none" w:sz="0" w:space="0" w:color="auto"/>
        <w:right w:val="none" w:sz="0" w:space="0" w:color="auto"/>
      </w:divBdr>
      <w:divsChild>
        <w:div w:id="1283729438">
          <w:marLeft w:val="0"/>
          <w:marRight w:val="0"/>
          <w:marTop w:val="0"/>
          <w:marBottom w:val="75"/>
          <w:divBdr>
            <w:top w:val="none" w:sz="0" w:space="0" w:color="auto"/>
            <w:left w:val="none" w:sz="0" w:space="0" w:color="auto"/>
            <w:bottom w:val="none" w:sz="0" w:space="0" w:color="auto"/>
            <w:right w:val="none" w:sz="0" w:space="0" w:color="auto"/>
          </w:divBdr>
          <w:divsChild>
            <w:div w:id="1035082295">
              <w:marLeft w:val="0"/>
              <w:marRight w:val="0"/>
              <w:marTop w:val="0"/>
              <w:marBottom w:val="0"/>
              <w:divBdr>
                <w:top w:val="single" w:sz="6" w:space="0" w:color="AAAAAA"/>
                <w:left w:val="single" w:sz="6" w:space="0" w:color="AAAAAA"/>
                <w:bottom w:val="single" w:sz="6" w:space="0" w:color="AAAAAA"/>
                <w:right w:val="single" w:sz="6" w:space="0" w:color="AAAAAA"/>
              </w:divBdr>
            </w:div>
          </w:divsChild>
        </w:div>
        <w:div w:id="1029797671">
          <w:marLeft w:val="0"/>
          <w:marRight w:val="0"/>
          <w:marTop w:val="0"/>
          <w:marBottom w:val="75"/>
          <w:divBdr>
            <w:top w:val="none" w:sz="0" w:space="0" w:color="auto"/>
            <w:left w:val="none" w:sz="0" w:space="0" w:color="auto"/>
            <w:bottom w:val="none" w:sz="0" w:space="0" w:color="auto"/>
            <w:right w:val="none" w:sz="0" w:space="0" w:color="auto"/>
          </w:divBdr>
          <w:divsChild>
            <w:div w:id="1282299118">
              <w:marLeft w:val="0"/>
              <w:marRight w:val="0"/>
              <w:marTop w:val="0"/>
              <w:marBottom w:val="0"/>
              <w:divBdr>
                <w:top w:val="none" w:sz="0" w:space="0" w:color="auto"/>
                <w:left w:val="none" w:sz="0" w:space="0" w:color="auto"/>
                <w:bottom w:val="none" w:sz="0" w:space="0" w:color="auto"/>
                <w:right w:val="none" w:sz="0" w:space="0" w:color="auto"/>
              </w:divBdr>
              <w:divsChild>
                <w:div w:id="57594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210926">
      <w:bodyDiv w:val="1"/>
      <w:marLeft w:val="0"/>
      <w:marRight w:val="0"/>
      <w:marTop w:val="0"/>
      <w:marBottom w:val="0"/>
      <w:divBdr>
        <w:top w:val="none" w:sz="0" w:space="0" w:color="auto"/>
        <w:left w:val="none" w:sz="0" w:space="0" w:color="auto"/>
        <w:bottom w:val="none" w:sz="0" w:space="0" w:color="auto"/>
        <w:right w:val="none" w:sz="0" w:space="0" w:color="auto"/>
      </w:divBdr>
      <w:divsChild>
        <w:div w:id="1547256879">
          <w:marLeft w:val="0"/>
          <w:marRight w:val="0"/>
          <w:marTop w:val="0"/>
          <w:marBottom w:val="75"/>
          <w:divBdr>
            <w:top w:val="none" w:sz="0" w:space="0" w:color="auto"/>
            <w:left w:val="none" w:sz="0" w:space="0" w:color="auto"/>
            <w:bottom w:val="none" w:sz="0" w:space="0" w:color="auto"/>
            <w:right w:val="none" w:sz="0" w:space="0" w:color="auto"/>
          </w:divBdr>
        </w:div>
        <w:div w:id="39792909">
          <w:marLeft w:val="0"/>
          <w:marRight w:val="0"/>
          <w:marTop w:val="0"/>
          <w:marBottom w:val="75"/>
          <w:divBdr>
            <w:top w:val="none" w:sz="0" w:space="0" w:color="auto"/>
            <w:left w:val="none" w:sz="0" w:space="0" w:color="auto"/>
            <w:bottom w:val="none" w:sz="0" w:space="0" w:color="auto"/>
            <w:right w:val="none" w:sz="0" w:space="0" w:color="auto"/>
          </w:divBdr>
          <w:divsChild>
            <w:div w:id="1220901206">
              <w:marLeft w:val="0"/>
              <w:marRight w:val="0"/>
              <w:marTop w:val="0"/>
              <w:marBottom w:val="0"/>
              <w:divBdr>
                <w:top w:val="none" w:sz="0" w:space="0" w:color="auto"/>
                <w:left w:val="none" w:sz="0" w:space="0" w:color="auto"/>
                <w:bottom w:val="none" w:sz="0" w:space="0" w:color="auto"/>
                <w:right w:val="none" w:sz="0" w:space="0" w:color="auto"/>
              </w:divBdr>
            </w:div>
          </w:divsChild>
        </w:div>
        <w:div w:id="1381589133">
          <w:marLeft w:val="0"/>
          <w:marRight w:val="0"/>
          <w:marTop w:val="0"/>
          <w:marBottom w:val="75"/>
          <w:divBdr>
            <w:top w:val="none" w:sz="0" w:space="0" w:color="auto"/>
            <w:left w:val="none" w:sz="0" w:space="0" w:color="auto"/>
            <w:bottom w:val="none" w:sz="0" w:space="0" w:color="auto"/>
            <w:right w:val="none" w:sz="0" w:space="0" w:color="auto"/>
          </w:divBdr>
          <w:divsChild>
            <w:div w:id="150990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937434">
      <w:bodyDiv w:val="1"/>
      <w:marLeft w:val="0"/>
      <w:marRight w:val="0"/>
      <w:marTop w:val="0"/>
      <w:marBottom w:val="0"/>
      <w:divBdr>
        <w:top w:val="none" w:sz="0" w:space="0" w:color="auto"/>
        <w:left w:val="none" w:sz="0" w:space="0" w:color="auto"/>
        <w:bottom w:val="none" w:sz="0" w:space="0" w:color="auto"/>
        <w:right w:val="none" w:sz="0" w:space="0" w:color="auto"/>
      </w:divBdr>
      <w:divsChild>
        <w:div w:id="1508596887">
          <w:marLeft w:val="0"/>
          <w:marRight w:val="0"/>
          <w:marTop w:val="0"/>
          <w:marBottom w:val="75"/>
          <w:divBdr>
            <w:top w:val="none" w:sz="0" w:space="0" w:color="auto"/>
            <w:left w:val="none" w:sz="0" w:space="0" w:color="auto"/>
            <w:bottom w:val="none" w:sz="0" w:space="0" w:color="auto"/>
            <w:right w:val="none" w:sz="0" w:space="0" w:color="auto"/>
          </w:divBdr>
          <w:divsChild>
            <w:div w:id="1558928863">
              <w:marLeft w:val="0"/>
              <w:marRight w:val="0"/>
              <w:marTop w:val="0"/>
              <w:marBottom w:val="0"/>
              <w:divBdr>
                <w:top w:val="single" w:sz="6" w:space="0" w:color="AAAAAA"/>
                <w:left w:val="single" w:sz="6" w:space="0" w:color="AAAAAA"/>
                <w:bottom w:val="single" w:sz="6" w:space="0" w:color="AAAAAA"/>
                <w:right w:val="single" w:sz="6" w:space="0" w:color="AAAAAA"/>
              </w:divBdr>
            </w:div>
          </w:divsChild>
        </w:div>
        <w:div w:id="1382514652">
          <w:marLeft w:val="0"/>
          <w:marRight w:val="0"/>
          <w:marTop w:val="0"/>
          <w:marBottom w:val="75"/>
          <w:divBdr>
            <w:top w:val="none" w:sz="0" w:space="0" w:color="auto"/>
            <w:left w:val="none" w:sz="0" w:space="0" w:color="auto"/>
            <w:bottom w:val="none" w:sz="0" w:space="0" w:color="auto"/>
            <w:right w:val="none" w:sz="0" w:space="0" w:color="auto"/>
          </w:divBdr>
          <w:divsChild>
            <w:div w:id="102652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ntrol" Target="activeX/activeX1.xml"/><Relationship Id="rId13" Type="http://schemas.openxmlformats.org/officeDocument/2006/relationships/control" Target="activeX/activeX4.xml"/><Relationship Id="rId18" Type="http://schemas.openxmlformats.org/officeDocument/2006/relationships/control" Target="activeX/activeX7.xml"/><Relationship Id="rId26" Type="http://schemas.openxmlformats.org/officeDocument/2006/relationships/control" Target="activeX/activeX13.xml"/><Relationship Id="rId39" Type="http://schemas.openxmlformats.org/officeDocument/2006/relationships/control" Target="activeX/activeX25.xml"/><Relationship Id="rId3" Type="http://schemas.openxmlformats.org/officeDocument/2006/relationships/settings" Target="settings.xml"/><Relationship Id="rId21" Type="http://schemas.openxmlformats.org/officeDocument/2006/relationships/control" Target="activeX/activeX9.xml"/><Relationship Id="rId34" Type="http://schemas.openxmlformats.org/officeDocument/2006/relationships/control" Target="activeX/activeX21.xml"/><Relationship Id="rId42" Type="http://schemas.openxmlformats.org/officeDocument/2006/relationships/control" Target="activeX/activeX27.xml"/><Relationship Id="rId47" Type="http://schemas.microsoft.com/office/2016/09/relationships/commentsIds" Target="commentsIds.xml"/><Relationship Id="rId7" Type="http://schemas.openxmlformats.org/officeDocument/2006/relationships/image" Target="media/image1.wmf"/><Relationship Id="rId12" Type="http://schemas.openxmlformats.org/officeDocument/2006/relationships/control" Target="activeX/activeX3.xml"/><Relationship Id="rId17" Type="http://schemas.openxmlformats.org/officeDocument/2006/relationships/image" Target="media/image5.wmf"/><Relationship Id="rId25" Type="http://schemas.openxmlformats.org/officeDocument/2006/relationships/control" Target="activeX/activeX12.xml"/><Relationship Id="rId33" Type="http://schemas.openxmlformats.org/officeDocument/2006/relationships/control" Target="activeX/activeX20.xml"/><Relationship Id="rId38" Type="http://schemas.openxmlformats.org/officeDocument/2006/relationships/image" Target="media/image8.wmf"/><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control" Target="activeX/activeX6.xml"/><Relationship Id="rId20" Type="http://schemas.openxmlformats.org/officeDocument/2006/relationships/image" Target="media/image6.wmf"/><Relationship Id="rId29" Type="http://schemas.openxmlformats.org/officeDocument/2006/relationships/control" Target="activeX/activeX16.xml"/><Relationship Id="rId41" Type="http://schemas.openxmlformats.org/officeDocument/2006/relationships/image" Target="media/image9.wmf"/><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3.wmf"/><Relationship Id="rId24" Type="http://schemas.openxmlformats.org/officeDocument/2006/relationships/control" Target="activeX/activeX11.xml"/><Relationship Id="rId32" Type="http://schemas.openxmlformats.org/officeDocument/2006/relationships/control" Target="activeX/activeX19.xml"/><Relationship Id="rId37" Type="http://schemas.openxmlformats.org/officeDocument/2006/relationships/control" Target="activeX/activeX24.xml"/><Relationship Id="rId40" Type="http://schemas.openxmlformats.org/officeDocument/2006/relationships/control" Target="activeX/activeX26.xml"/><Relationship Id="rId45" Type="http://schemas.microsoft.com/office/2011/relationships/people" Target="people.xml"/><Relationship Id="rId5" Type="http://schemas.openxmlformats.org/officeDocument/2006/relationships/comments" Target="comments.xml"/><Relationship Id="rId15" Type="http://schemas.openxmlformats.org/officeDocument/2006/relationships/control" Target="activeX/activeX5.xml"/><Relationship Id="rId23" Type="http://schemas.openxmlformats.org/officeDocument/2006/relationships/image" Target="media/image7.wmf"/><Relationship Id="rId28" Type="http://schemas.openxmlformats.org/officeDocument/2006/relationships/control" Target="activeX/activeX15.xml"/><Relationship Id="rId36" Type="http://schemas.openxmlformats.org/officeDocument/2006/relationships/control" Target="activeX/activeX23.xml"/><Relationship Id="rId10" Type="http://schemas.openxmlformats.org/officeDocument/2006/relationships/control" Target="activeX/activeX2.xml"/><Relationship Id="rId19" Type="http://schemas.openxmlformats.org/officeDocument/2006/relationships/control" Target="activeX/activeX8.xml"/><Relationship Id="rId31" Type="http://schemas.openxmlformats.org/officeDocument/2006/relationships/control" Target="activeX/activeX18.xm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image" Target="media/image4.wmf"/><Relationship Id="rId22" Type="http://schemas.openxmlformats.org/officeDocument/2006/relationships/control" Target="activeX/activeX10.xml"/><Relationship Id="rId27" Type="http://schemas.openxmlformats.org/officeDocument/2006/relationships/control" Target="activeX/activeX14.xml"/><Relationship Id="rId30" Type="http://schemas.openxmlformats.org/officeDocument/2006/relationships/control" Target="activeX/activeX17.xml"/><Relationship Id="rId35" Type="http://schemas.openxmlformats.org/officeDocument/2006/relationships/control" Target="activeX/activeX22.xml"/><Relationship Id="rId43" Type="http://schemas.openxmlformats.org/officeDocument/2006/relationships/image" Target="media/image10.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2-5CC6-11CF-8D67-00AA00BDCE1D}" ax:persistence="persistStream" r:id="rId1"/>
</file>

<file path=word/activeX/activeX10.xml><?xml version="1.0" encoding="utf-8"?>
<ax:ocx xmlns:ax="http://schemas.microsoft.com/office/2006/activeX" xmlns:r="http://schemas.openxmlformats.org/officeDocument/2006/relationships" ax:classid="{5512D124-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20.xml><?xml version="1.0" encoding="utf-8"?>
<ax:ocx xmlns:ax="http://schemas.microsoft.com/office/2006/activeX" xmlns:r="http://schemas.openxmlformats.org/officeDocument/2006/relationships" ax:classid="{5512D116-5CC6-11CF-8D67-00AA00BDCE1D}" ax:persistence="persistStream" r:id="rId1"/>
</file>

<file path=word/activeX/activeX21.xml><?xml version="1.0" encoding="utf-8"?>
<ax:ocx xmlns:ax="http://schemas.microsoft.com/office/2006/activeX" xmlns:r="http://schemas.openxmlformats.org/officeDocument/2006/relationships" ax:classid="{5512D116-5CC6-11CF-8D67-00AA00BDCE1D}" ax:persistence="persistStream" r:id="rId1"/>
</file>

<file path=word/activeX/activeX22.xml><?xml version="1.0" encoding="utf-8"?>
<ax:ocx xmlns:ax="http://schemas.microsoft.com/office/2006/activeX" xmlns:r="http://schemas.openxmlformats.org/officeDocument/2006/relationships" ax:classid="{5512D116-5CC6-11CF-8D67-00AA00BDCE1D}" ax:persistence="persistStream" r:id="rId1"/>
</file>

<file path=word/activeX/activeX23.xml><?xml version="1.0" encoding="utf-8"?>
<ax:ocx xmlns:ax="http://schemas.microsoft.com/office/2006/activeX" xmlns:r="http://schemas.openxmlformats.org/officeDocument/2006/relationships" ax:classid="{5512D116-5CC6-11CF-8D67-00AA00BDCE1D}" ax:persistence="persistStream" r:id="rId1"/>
</file>

<file path=word/activeX/activeX24.xml><?xml version="1.0" encoding="utf-8"?>
<ax:ocx xmlns:ax="http://schemas.microsoft.com/office/2006/activeX" xmlns:r="http://schemas.openxmlformats.org/officeDocument/2006/relationships" ax:classid="{5512D116-5CC6-11CF-8D67-00AA00BDCE1D}" ax:persistence="persistStream" r:id="rId1"/>
</file>

<file path=word/activeX/activeX25.xml><?xml version="1.0" encoding="utf-8"?>
<ax:ocx xmlns:ax="http://schemas.microsoft.com/office/2006/activeX" xmlns:r="http://schemas.openxmlformats.org/officeDocument/2006/relationships" ax:classid="{5512D116-5CC6-11CF-8D67-00AA00BDCE1D}" ax:persistence="persistStream" r:id="rId1"/>
</file>

<file path=word/activeX/activeX26.xml><?xml version="1.0" encoding="utf-8"?>
<ax:ocx xmlns:ax="http://schemas.microsoft.com/office/2006/activeX" xmlns:r="http://schemas.openxmlformats.org/officeDocument/2006/relationships" ax:classid="{5512D116-5CC6-11CF-8D67-00AA00BDCE1D}" ax:persistence="persistStream" r:id="rId1"/>
</file>

<file path=word/activeX/activeX27.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22-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2-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22-5CC6-11CF-8D67-00AA00BDCE1D}" ax:persistence="persistStream" r:id="rId1"/>
</file>

<file path=word/activeX/activeX8.xml><?xml version="1.0" encoding="utf-8"?>
<ax:ocx xmlns:ax="http://schemas.microsoft.com/office/2006/activeX" xmlns:r="http://schemas.openxmlformats.org/officeDocument/2006/relationships" ax:classid="{5512D124-5CC6-11CF-8D67-00AA00BDCE1D}" ax:persistence="persistStream" r:id="rId1"/>
</file>

<file path=word/activeX/activeX9.xml><?xml version="1.0" encoding="utf-8"?>
<ax:ocx xmlns:ax="http://schemas.microsoft.com/office/2006/activeX" xmlns:r="http://schemas.openxmlformats.org/officeDocument/2006/relationships" ax:classid="{5512D122-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1705</Words>
  <Characters>9723</Characters>
  <Application>Microsoft Office Word</Application>
  <DocSecurity>4</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Swati Arora</dc:creator>
  <cp:lastModifiedBy>Piyush</cp:lastModifiedBy>
  <cp:revision>2</cp:revision>
  <dcterms:created xsi:type="dcterms:W3CDTF">2020-04-13T04:10:00Z</dcterms:created>
  <dcterms:modified xsi:type="dcterms:W3CDTF">2020-04-13T04:10:00Z</dcterms:modified>
</cp:coreProperties>
</file>